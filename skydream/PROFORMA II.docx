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CF" w:rsidRDefault="000F25CF" w:rsidP="00614475">
      <w:pPr>
        <w:jc w:val="center"/>
        <w:rPr>
          <w:b/>
        </w:rPr>
      </w:pPr>
      <w:r>
        <w:rPr>
          <w:b/>
        </w:rPr>
        <w:t>PROFORMA II</w:t>
      </w:r>
      <w:bookmarkStart w:id="0" w:name="_GoBack"/>
      <w:bookmarkEnd w:id="0"/>
    </w:p>
    <w:p w:rsidR="00614475" w:rsidRDefault="00614475" w:rsidP="00614475">
      <w:pPr>
        <w:jc w:val="center"/>
        <w:rPr>
          <w:b/>
        </w:rPr>
      </w:pPr>
      <w:r>
        <w:rPr>
          <w:b/>
        </w:rPr>
        <w:t>Suggested Research Proposal Guidelines</w:t>
      </w:r>
    </w:p>
    <w:p w:rsidR="00614475" w:rsidRDefault="00614475" w:rsidP="00614475">
      <w:pPr>
        <w:rPr>
          <w:b/>
        </w:rPr>
      </w:pP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Title of the Project: </w:t>
      </w:r>
      <w:r w:rsidRPr="00C14786">
        <w:rPr>
          <w:sz w:val="24"/>
        </w:rPr>
        <w:t>The title of the project has to be clear and concise indicating the purview of the research.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Introduction &amp; Theoretical Framework: </w:t>
      </w:r>
      <w:r w:rsidRPr="00C14786">
        <w:rPr>
          <w:sz w:val="24"/>
        </w:rPr>
        <w:t>The broad area of research and the theoretical frame work of the study have to be presented.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Review of Literature: </w:t>
      </w:r>
      <w:r w:rsidRPr="00C14786">
        <w:rPr>
          <w:sz w:val="24"/>
        </w:rPr>
        <w:t>All relevant and significant research related to the topic of research has to be presented</w:t>
      </w:r>
      <w:r>
        <w:rPr>
          <w:sz w:val="24"/>
        </w:rPr>
        <w:t>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Statement of the Problem: </w:t>
      </w:r>
      <w:r w:rsidRPr="00C14786">
        <w:rPr>
          <w:sz w:val="24"/>
        </w:rPr>
        <w:t xml:space="preserve">The problem to be investigated has to be clearly </w:t>
      </w:r>
      <w:r>
        <w:rPr>
          <w:sz w:val="24"/>
        </w:rPr>
        <w:t>identified with sufficient justification or rationale.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Research Questions / Objectives: </w:t>
      </w:r>
      <w:r w:rsidRPr="00C14786">
        <w:rPr>
          <w:sz w:val="24"/>
        </w:rPr>
        <w:t xml:space="preserve">The specific research questions / objectives have to </w:t>
      </w:r>
      <w:r>
        <w:rPr>
          <w:sz w:val="24"/>
        </w:rPr>
        <w:t>be enumerated.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>Research Hypotheses</w:t>
      </w:r>
      <w:r>
        <w:rPr>
          <w:sz w:val="24"/>
        </w:rPr>
        <w:t>: The hypothese</w:t>
      </w:r>
      <w:r w:rsidRPr="00C14786">
        <w:rPr>
          <w:sz w:val="24"/>
        </w:rPr>
        <w:t>s that would be tested th</w:t>
      </w:r>
      <w:r>
        <w:rPr>
          <w:sz w:val="24"/>
        </w:rPr>
        <w:t>rough the empirical analysis have</w:t>
      </w:r>
      <w:r w:rsidRPr="00C14786">
        <w:rPr>
          <w:sz w:val="24"/>
        </w:rPr>
        <w:t xml:space="preserve"> to be framed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C14786">
        <w:rPr>
          <w:b/>
          <w:sz w:val="24"/>
        </w:rPr>
        <w:t>Methodology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Type</w:t>
      </w:r>
      <w:r w:rsidRPr="00C14786">
        <w:rPr>
          <w:sz w:val="24"/>
        </w:rPr>
        <w:t>: The proposal has to clarify about the type of study</w:t>
      </w:r>
      <w:r>
        <w:rPr>
          <w:sz w:val="24"/>
        </w:rPr>
        <w:t xml:space="preserve"> that would be</w:t>
      </w:r>
      <w:r w:rsidRPr="00C14786">
        <w:rPr>
          <w:sz w:val="24"/>
        </w:rPr>
        <w:t xml:space="preserve"> undertaken</w:t>
      </w:r>
      <w:r>
        <w:rPr>
          <w:sz w:val="24"/>
        </w:rPr>
        <w:t>.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Sources of Data</w:t>
      </w:r>
      <w:r w:rsidRPr="00C14786">
        <w:rPr>
          <w:sz w:val="24"/>
        </w:rPr>
        <w:t>: The sources of data collection, whether primary/secondary/pooled has to be specified</w:t>
      </w:r>
      <w:r>
        <w:rPr>
          <w:sz w:val="24"/>
        </w:rPr>
        <w:t>.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Tools for data collection</w:t>
      </w:r>
      <w:r w:rsidRPr="00C14786">
        <w:rPr>
          <w:sz w:val="24"/>
        </w:rPr>
        <w:t>: The instrument/tools and techniq</w:t>
      </w:r>
      <w:r>
        <w:rPr>
          <w:sz w:val="24"/>
        </w:rPr>
        <w:t>ues used for data collection have</w:t>
      </w:r>
      <w:r w:rsidRPr="00C14786">
        <w:rPr>
          <w:sz w:val="24"/>
        </w:rPr>
        <w:t xml:space="preserve"> to be explained</w:t>
      </w:r>
      <w:r>
        <w:rPr>
          <w:sz w:val="24"/>
        </w:rPr>
        <w:t>.</w:t>
      </w:r>
    </w:p>
    <w:p w:rsidR="00614475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813D8B">
        <w:rPr>
          <w:b/>
          <w:sz w:val="24"/>
        </w:rPr>
        <w:t>Coverage</w:t>
      </w:r>
      <w:r w:rsidRPr="00813D8B">
        <w:rPr>
          <w:sz w:val="24"/>
        </w:rPr>
        <w:t xml:space="preserve">: the proposal has to clearly demark the universe of the study </w:t>
      </w:r>
    </w:p>
    <w:p w:rsidR="00614475" w:rsidRPr="00813D8B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813D8B">
        <w:rPr>
          <w:b/>
          <w:sz w:val="24"/>
        </w:rPr>
        <w:t>Sampling</w:t>
      </w:r>
      <w:r w:rsidRPr="00813D8B">
        <w:rPr>
          <w:sz w:val="24"/>
        </w:rPr>
        <w:t>: The sampling frame, sample size and sampling method have to be elaborated with justification.</w:t>
      </w:r>
    </w:p>
    <w:p w:rsidR="00614475" w:rsidRPr="00C14786" w:rsidRDefault="00614475" w:rsidP="0061447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 </w:t>
      </w:r>
      <w:r w:rsidRPr="00C14786">
        <w:rPr>
          <w:b/>
          <w:sz w:val="24"/>
        </w:rPr>
        <w:t>Plan of analysis</w:t>
      </w:r>
      <w:r>
        <w:rPr>
          <w:sz w:val="24"/>
        </w:rPr>
        <w:t>: The statistical techniques that would be employed have to be stated.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C14786">
        <w:rPr>
          <w:b/>
          <w:sz w:val="24"/>
        </w:rPr>
        <w:t>Scope of the Project</w:t>
      </w:r>
      <w:r>
        <w:rPr>
          <w:b/>
          <w:sz w:val="24"/>
        </w:rPr>
        <w:t xml:space="preserve">: </w:t>
      </w:r>
      <w:r w:rsidRPr="00C14786">
        <w:rPr>
          <w:sz w:val="24"/>
        </w:rPr>
        <w:t xml:space="preserve">The area of study, the geographical/sociological/biological areas, </w:t>
      </w:r>
      <w:proofErr w:type="spellStart"/>
      <w:r w:rsidRPr="00C14786">
        <w:rPr>
          <w:sz w:val="24"/>
        </w:rPr>
        <w:t>etc</w:t>
      </w:r>
      <w:proofErr w:type="spellEnd"/>
      <w:r w:rsidRPr="00C14786">
        <w:rPr>
          <w:sz w:val="24"/>
        </w:rPr>
        <w:t>, period of study have to be given</w:t>
      </w:r>
      <w:r>
        <w:rPr>
          <w:sz w:val="24"/>
        </w:rPr>
        <w:t xml:space="preserve">. 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Significance of the Study: </w:t>
      </w:r>
      <w:r w:rsidRPr="00C14786">
        <w:rPr>
          <w:sz w:val="24"/>
        </w:rPr>
        <w:t>The rationale of the study has to be explained by highlighting i</w:t>
      </w:r>
      <w:r>
        <w:rPr>
          <w:sz w:val="24"/>
        </w:rPr>
        <w:t xml:space="preserve">ts significance for the society or discipline. 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t xml:space="preserve">Possible Outcomes: </w:t>
      </w:r>
      <w:r w:rsidRPr="00C14786">
        <w:rPr>
          <w:sz w:val="24"/>
        </w:rPr>
        <w:t>The possible outcomes of the study has to be forecasted in order to gauge the relevance of the project</w:t>
      </w:r>
    </w:p>
    <w:p w:rsidR="00614475" w:rsidRDefault="00614475" w:rsidP="00614475">
      <w:pPr>
        <w:pStyle w:val="ListParagraph"/>
        <w:numPr>
          <w:ilvl w:val="0"/>
          <w:numId w:val="1"/>
        </w:numPr>
        <w:jc w:val="both"/>
        <w:rPr>
          <w:ins w:id="1" w:author="NELSON MICHAEL J" w:date="2017-03-17T14:26:00Z"/>
          <w:sz w:val="24"/>
        </w:rPr>
      </w:pPr>
      <w:r w:rsidRPr="00C14786">
        <w:rPr>
          <w:b/>
          <w:sz w:val="24"/>
        </w:rPr>
        <w:t>Policy Implications</w:t>
      </w:r>
      <w:r w:rsidRPr="00C14786">
        <w:rPr>
          <w:sz w:val="24"/>
        </w:rPr>
        <w:t>: The proposal should state whether, the research would bring forth any implications for policy making in the region or country, any methodological innovations, or contribution to theory building.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ins w:id="2" w:author="NELSON MICHAEL J" w:date="2017-03-17T14:26:00Z">
        <w:r>
          <w:rPr>
            <w:b/>
            <w:sz w:val="24"/>
          </w:rPr>
          <w:t>Contribution of the Project for Society and National Cause</w:t>
        </w:r>
        <w:r w:rsidRPr="00CD633B">
          <w:rPr>
            <w:sz w:val="24"/>
            <w:rPrChange w:id="3" w:author="NELSON MICHAEL J" w:date="2017-03-17T14:26:00Z">
              <w:rPr>
                <w:b/>
                <w:sz w:val="24"/>
              </w:rPr>
            </w:rPrChange>
          </w:rPr>
          <w:t>:</w:t>
        </w:r>
        <w:r>
          <w:rPr>
            <w:sz w:val="24"/>
          </w:rPr>
          <w:t xml:space="preserve"> The researcher has to highlight the possible benefit of the project for the society and nation</w:t>
        </w:r>
      </w:ins>
      <w:r>
        <w:rPr>
          <w:sz w:val="24"/>
        </w:rPr>
        <w:t xml:space="preserve">. </w:t>
      </w:r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14786">
        <w:rPr>
          <w:b/>
          <w:sz w:val="24"/>
        </w:rPr>
        <w:lastRenderedPageBreak/>
        <w:t>Duration of the Project</w:t>
      </w:r>
      <w:r w:rsidRPr="00C14786">
        <w:rPr>
          <w:sz w:val="24"/>
        </w:rPr>
        <w:t>: The proposal should lay down the time needed for various tasks such as preparation of schedules, pilot study (if any), data collection, data analysis, report writing, etc.</w:t>
      </w:r>
    </w:p>
    <w:p w:rsidR="00614475" w:rsidRPr="00C14786" w:rsidDel="00CD633B" w:rsidRDefault="00614475" w:rsidP="00614475">
      <w:pPr>
        <w:pStyle w:val="ListParagraph"/>
        <w:numPr>
          <w:ilvl w:val="0"/>
          <w:numId w:val="1"/>
        </w:numPr>
        <w:jc w:val="both"/>
        <w:rPr>
          <w:del w:id="4" w:author="NELSON MICHAEL J" w:date="2017-03-17T14:26:00Z"/>
          <w:b/>
          <w:sz w:val="24"/>
        </w:rPr>
      </w:pPr>
      <w:del w:id="5" w:author="NELSON MICHAEL J" w:date="2017-03-17T14:26:00Z">
        <w:r w:rsidRPr="00C14786" w:rsidDel="00CD633B">
          <w:rPr>
            <w:b/>
            <w:sz w:val="24"/>
          </w:rPr>
          <w:delText>Budget</w:delText>
        </w:r>
        <w:r w:rsidDel="00CD633B">
          <w:rPr>
            <w:b/>
            <w:sz w:val="24"/>
          </w:rPr>
          <w:delText xml:space="preserve"> : </w:delText>
        </w:r>
        <w:r w:rsidDel="00CD633B">
          <w:rPr>
            <w:sz w:val="24"/>
          </w:rPr>
          <w:delText xml:space="preserve">The expenditure for various overheads has to be presented </w:delText>
        </w:r>
        <w:r w:rsidRPr="00C14786" w:rsidDel="00CD633B">
          <w:rPr>
            <w:sz w:val="24"/>
            <w:highlight w:val="yellow"/>
          </w:rPr>
          <w:delText>(check if it has to be here or separate)</w:delText>
        </w:r>
      </w:del>
      <w:ins w:id="6" w:author="Ramya B" w:date="2017-03-14T15:52:00Z">
        <w:del w:id="7" w:author="NELSON MICHAEL J" w:date="2017-03-17T14:26:00Z">
          <w:r w:rsidDel="00CD633B">
            <w:rPr>
              <w:sz w:val="24"/>
            </w:rPr>
            <w:delText xml:space="preserve"> [ I think separate</w:delText>
          </w:r>
        </w:del>
      </w:ins>
    </w:p>
    <w:p w:rsidR="00614475" w:rsidRPr="00C14786" w:rsidRDefault="00614475" w:rsidP="0061447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References:</w:t>
      </w:r>
      <w:r>
        <w:rPr>
          <w:sz w:val="24"/>
        </w:rPr>
        <w:t xml:space="preserve"> The list of all references cited in the study has to be shown according to prescribed research manual.</w:t>
      </w:r>
    </w:p>
    <w:p w:rsidR="00614475" w:rsidRDefault="00614475" w:rsidP="00614475">
      <w:pPr>
        <w:jc w:val="both"/>
        <w:rPr>
          <w:sz w:val="24"/>
        </w:rPr>
      </w:pPr>
    </w:p>
    <w:p w:rsidR="00614475" w:rsidRDefault="00614475" w:rsidP="00614475">
      <w:pPr>
        <w:jc w:val="both"/>
        <w:rPr>
          <w:sz w:val="24"/>
        </w:rPr>
      </w:pPr>
      <w:ins w:id="8" w:author="NELSON MICHAEL J" w:date="2017-03-17T14:48:00Z">
        <w:r w:rsidRPr="00DE6AE8">
          <w:rPr>
            <w:b/>
            <w:sz w:val="24"/>
            <w:rPrChange w:id="9" w:author="NELSON MICHAEL J" w:date="2017-03-17T14:48:00Z">
              <w:rPr>
                <w:sz w:val="24"/>
              </w:rPr>
            </w:rPrChange>
          </w:rPr>
          <w:t>Note:</w:t>
        </w:r>
        <w:r>
          <w:rPr>
            <w:sz w:val="24"/>
          </w:rPr>
          <w:t xml:space="preserve"> The Proposal may be altered to suit the research conventions/scientific manuals of respective disciplines</w:t>
        </w:r>
      </w:ins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96FF1"/>
    <w:multiLevelType w:val="multilevel"/>
    <w:tmpl w:val="0636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75"/>
    <w:rsid w:val="000F25CF"/>
    <w:rsid w:val="00614475"/>
    <w:rsid w:val="00A2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75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75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Sarjun</cp:lastModifiedBy>
  <cp:revision>2</cp:revision>
  <dcterms:created xsi:type="dcterms:W3CDTF">2017-04-02T22:01:00Z</dcterms:created>
  <dcterms:modified xsi:type="dcterms:W3CDTF">2017-04-02T22:05:00Z</dcterms:modified>
</cp:coreProperties>
</file>