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26" w:rsidRDefault="00D53026" w:rsidP="00252D03">
      <w:pPr>
        <w:jc w:val="center"/>
        <w:rPr>
          <w:b/>
        </w:rPr>
      </w:pPr>
      <w:bookmarkStart w:id="0" w:name="_GoBack"/>
      <w:bookmarkEnd w:id="0"/>
      <w:r>
        <w:rPr>
          <w:b/>
        </w:rPr>
        <w:t>PROFORMA III</w:t>
      </w:r>
    </w:p>
    <w:p w:rsidR="00252D03" w:rsidRDefault="00252D03" w:rsidP="00252D03">
      <w:pPr>
        <w:jc w:val="center"/>
        <w:rPr>
          <w:b/>
        </w:rPr>
      </w:pPr>
      <w:r>
        <w:rPr>
          <w:b/>
        </w:rPr>
        <w:t>Proposed Budget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9"/>
        <w:gridCol w:w="2970"/>
      </w:tblGrid>
      <w:tr w:rsidR="00252D03" w:rsidRPr="00BF034B" w:rsidTr="008E3F2C">
        <w:trPr>
          <w:trHeight w:val="525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F034B">
              <w:rPr>
                <w:sz w:val="24"/>
                <w:szCs w:val="24"/>
              </w:rPr>
              <w:t>Estimated Expenditure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252D03" w:rsidRPr="00BF034B" w:rsidTr="008E3F2C">
        <w:trPr>
          <w:trHeight w:val="540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BF034B">
              <w:rPr>
                <w:sz w:val="24"/>
                <w:szCs w:val="24"/>
              </w:rPr>
              <w:t xml:space="preserve">Books &amp; Journals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170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BF034B">
              <w:rPr>
                <w:sz w:val="24"/>
                <w:szCs w:val="24"/>
              </w:rPr>
              <w:t>Equipmen</w:t>
            </w:r>
            <w:r>
              <w:rPr>
                <w:sz w:val="24"/>
                <w:szCs w:val="24"/>
              </w:rPr>
              <w:t>t</w:t>
            </w:r>
            <w:r w:rsidRPr="00BF03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260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BF034B">
              <w:rPr>
                <w:sz w:val="24"/>
                <w:szCs w:val="24"/>
              </w:rPr>
              <w:t xml:space="preserve">Contingency including special needs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525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w</w:t>
            </w:r>
            <w:r w:rsidRPr="00BF034B">
              <w:rPr>
                <w:sz w:val="24"/>
                <w:szCs w:val="24"/>
              </w:rPr>
              <w:t>ork</w:t>
            </w:r>
            <w:r>
              <w:rPr>
                <w:sz w:val="24"/>
                <w:szCs w:val="24"/>
              </w:rPr>
              <w:t xml:space="preserve"> / t</w:t>
            </w:r>
            <w:r w:rsidRPr="00BF034B">
              <w:rPr>
                <w:sz w:val="24"/>
                <w:szCs w:val="24"/>
              </w:rPr>
              <w:t xml:space="preserve">ravel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65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Hiring s</w:t>
            </w:r>
            <w:r w:rsidRPr="00BF034B">
              <w:rPr>
                <w:sz w:val="24"/>
                <w:szCs w:val="24"/>
              </w:rPr>
              <w:t>ervices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52D03" w:rsidRPr="00BF034B" w:rsidTr="008E3F2C">
        <w:trPr>
          <w:trHeight w:val="540"/>
          <w:jc w:val="center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03" w:rsidRPr="00BF034B" w:rsidRDefault="00252D03" w:rsidP="008E3F2C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252D03" w:rsidRDefault="00252D03" w:rsidP="00252D03">
      <w:pPr>
        <w:jc w:val="both"/>
        <w:rPr>
          <w:b/>
          <w:sz w:val="24"/>
        </w:rPr>
      </w:pPr>
    </w:p>
    <w:p w:rsidR="00252D03" w:rsidRDefault="00252D03" w:rsidP="00252D03">
      <w:pPr>
        <w:jc w:val="both"/>
        <w:rPr>
          <w:b/>
          <w:sz w:val="24"/>
        </w:rPr>
      </w:pPr>
    </w:p>
    <w:p w:rsidR="00252D03" w:rsidRPr="002B1D20" w:rsidRDefault="00252D03" w:rsidP="00252D03">
      <w:pPr>
        <w:jc w:val="both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>The components of the budget may be changed to suit projects in your respective discipline</w:t>
      </w:r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03"/>
    <w:rsid w:val="00252D03"/>
    <w:rsid w:val="002B1D20"/>
    <w:rsid w:val="0074654E"/>
    <w:rsid w:val="00A20F0C"/>
    <w:rsid w:val="00D5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03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03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Web Admin</cp:lastModifiedBy>
  <cp:revision>2</cp:revision>
  <dcterms:created xsi:type="dcterms:W3CDTF">2017-07-06T06:20:00Z</dcterms:created>
  <dcterms:modified xsi:type="dcterms:W3CDTF">2017-07-06T06:20:00Z</dcterms:modified>
</cp:coreProperties>
</file>