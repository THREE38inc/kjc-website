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6C" w:rsidRDefault="0046146C" w:rsidP="0046146C">
      <w:pPr>
        <w:jc w:val="center"/>
        <w:rPr>
          <w:b/>
          <w:sz w:val="24"/>
        </w:rPr>
      </w:pPr>
      <w:r>
        <w:rPr>
          <w:b/>
          <w:sz w:val="24"/>
        </w:rPr>
        <w:t>PROFORMA IV</w:t>
      </w:r>
      <w:bookmarkStart w:id="0" w:name="_GoBack"/>
      <w:bookmarkEnd w:id="0"/>
    </w:p>
    <w:p w:rsidR="0046146C" w:rsidRDefault="0046146C" w:rsidP="0046146C">
      <w:pPr>
        <w:jc w:val="center"/>
        <w:rPr>
          <w:b/>
          <w:sz w:val="24"/>
        </w:rPr>
      </w:pPr>
      <w:r>
        <w:rPr>
          <w:b/>
          <w:sz w:val="24"/>
        </w:rPr>
        <w:t>Undertaking by the Principal Investigator / Co-investigator</w:t>
      </w:r>
    </w:p>
    <w:p w:rsidR="0046146C" w:rsidRPr="00587CE4" w:rsidRDefault="0046146C" w:rsidP="0046146C">
      <w:pPr>
        <w:spacing w:line="360" w:lineRule="auto"/>
        <w:rPr>
          <w:sz w:val="24"/>
        </w:rPr>
      </w:pPr>
      <w:r w:rsidRPr="00587CE4">
        <w:rPr>
          <w:sz w:val="24"/>
        </w:rPr>
        <w:t>To</w:t>
      </w:r>
    </w:p>
    <w:p w:rsidR="0046146C" w:rsidRPr="00587CE4" w:rsidRDefault="0046146C" w:rsidP="0046146C">
      <w:pPr>
        <w:spacing w:after="0" w:line="360" w:lineRule="auto"/>
        <w:rPr>
          <w:sz w:val="24"/>
        </w:rPr>
      </w:pPr>
      <w:r w:rsidRPr="00587CE4">
        <w:rPr>
          <w:sz w:val="24"/>
        </w:rPr>
        <w:t>The Principal</w:t>
      </w:r>
    </w:p>
    <w:p w:rsidR="0046146C" w:rsidRPr="00587CE4" w:rsidRDefault="0046146C" w:rsidP="0046146C">
      <w:pPr>
        <w:spacing w:after="0" w:line="360" w:lineRule="auto"/>
        <w:rPr>
          <w:sz w:val="24"/>
        </w:rPr>
      </w:pPr>
      <w:r w:rsidRPr="00587CE4">
        <w:rPr>
          <w:sz w:val="24"/>
        </w:rPr>
        <w:t>Kristu Jayanti College, Autonomous</w:t>
      </w:r>
    </w:p>
    <w:p w:rsidR="0046146C" w:rsidRPr="00587CE4" w:rsidRDefault="0046146C" w:rsidP="0046146C">
      <w:pPr>
        <w:spacing w:after="0" w:line="360" w:lineRule="auto"/>
        <w:rPr>
          <w:sz w:val="24"/>
        </w:rPr>
      </w:pPr>
      <w:r w:rsidRPr="00587CE4">
        <w:rPr>
          <w:sz w:val="24"/>
        </w:rPr>
        <w:t xml:space="preserve">K. </w:t>
      </w:r>
      <w:proofErr w:type="spellStart"/>
      <w:r w:rsidRPr="00587CE4">
        <w:rPr>
          <w:sz w:val="24"/>
        </w:rPr>
        <w:t>Narayanapura</w:t>
      </w:r>
      <w:proofErr w:type="spellEnd"/>
      <w:r w:rsidRPr="00587CE4">
        <w:rPr>
          <w:sz w:val="24"/>
        </w:rPr>
        <w:t xml:space="preserve">, </w:t>
      </w:r>
      <w:proofErr w:type="spellStart"/>
      <w:r w:rsidRPr="00587CE4">
        <w:rPr>
          <w:sz w:val="24"/>
        </w:rPr>
        <w:t>Kothanuru</w:t>
      </w:r>
      <w:proofErr w:type="spellEnd"/>
      <w:r w:rsidRPr="00587CE4">
        <w:rPr>
          <w:sz w:val="24"/>
        </w:rPr>
        <w:t xml:space="preserve"> PO</w:t>
      </w:r>
    </w:p>
    <w:p w:rsidR="0046146C" w:rsidRPr="00587CE4" w:rsidRDefault="0046146C" w:rsidP="0046146C">
      <w:pPr>
        <w:spacing w:after="0" w:line="360" w:lineRule="auto"/>
        <w:rPr>
          <w:sz w:val="24"/>
        </w:rPr>
      </w:pPr>
      <w:r w:rsidRPr="00587CE4">
        <w:rPr>
          <w:sz w:val="24"/>
        </w:rPr>
        <w:t>Bengaluru – 560077</w:t>
      </w:r>
    </w:p>
    <w:p w:rsidR="0046146C" w:rsidRDefault="0046146C" w:rsidP="0046146C">
      <w:pPr>
        <w:spacing w:line="360" w:lineRule="auto"/>
        <w:jc w:val="center"/>
        <w:rPr>
          <w:b/>
          <w:sz w:val="24"/>
        </w:rPr>
      </w:pPr>
    </w:p>
    <w:p w:rsidR="0046146C" w:rsidRDefault="0046146C" w:rsidP="0046146C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Subject: Undertaking of due diligence</w:t>
      </w:r>
    </w:p>
    <w:p w:rsidR="0046146C" w:rsidRDefault="0046146C" w:rsidP="0046146C">
      <w:pPr>
        <w:spacing w:line="360" w:lineRule="auto"/>
        <w:jc w:val="both"/>
        <w:rPr>
          <w:sz w:val="24"/>
        </w:rPr>
        <w:pPrChange w:id="1" w:author="NELSON MICHAEL J" w:date="2017-03-17T15:34:00Z">
          <w:pPr>
            <w:spacing w:line="360" w:lineRule="auto"/>
          </w:pPr>
        </w:pPrChange>
      </w:pPr>
      <w:r>
        <w:rPr>
          <w:sz w:val="24"/>
        </w:rPr>
        <w:t xml:space="preserve">Respected Father, </w:t>
      </w:r>
    </w:p>
    <w:p w:rsidR="0046146C" w:rsidRDefault="0046146C" w:rsidP="0046146C">
      <w:pPr>
        <w:spacing w:line="360" w:lineRule="auto"/>
        <w:ind w:firstLine="720"/>
        <w:jc w:val="both"/>
        <w:rPr>
          <w:sz w:val="24"/>
        </w:rPr>
        <w:pPrChange w:id="2" w:author="NELSON MICHAEL J" w:date="2017-03-17T15:34:00Z">
          <w:pPr>
            <w:spacing w:line="360" w:lineRule="auto"/>
            <w:ind w:firstLine="720"/>
          </w:pPr>
        </w:pPrChange>
      </w:pPr>
      <w:r>
        <w:rPr>
          <w:sz w:val="24"/>
        </w:rPr>
        <w:t>I ………………………………………….. (Name of the Investigator with designation and department)</w:t>
      </w:r>
      <w:ins w:id="3" w:author="NELSON MICHAEL J" w:date="2017-03-17T15:31:00Z">
        <w:r>
          <w:rPr>
            <w:sz w:val="24"/>
          </w:rPr>
          <w:t xml:space="preserve"> </w:t>
        </w:r>
      </w:ins>
      <w:del w:id="4" w:author="NELSON MICHAEL J" w:date="2017-03-17T15:33:00Z">
        <w:r w:rsidDel="002421CF">
          <w:rPr>
            <w:sz w:val="24"/>
          </w:rPr>
          <w:delText xml:space="preserve"> </w:delText>
        </w:r>
      </w:del>
      <w:r>
        <w:rPr>
          <w:sz w:val="24"/>
        </w:rPr>
        <w:t>hereby undertake to complete the project</w:t>
      </w:r>
      <w:ins w:id="5" w:author="NELSON MICHAEL J" w:date="2017-03-17T15:32:00Z">
        <w:r>
          <w:rPr>
            <w:sz w:val="24"/>
          </w:rPr>
          <w:t xml:space="preserve"> entitled, ‘…………………………’</w:t>
        </w:r>
      </w:ins>
      <w:r>
        <w:rPr>
          <w:sz w:val="24"/>
        </w:rPr>
        <w:t xml:space="preserve"> with due diligence</w:t>
      </w:r>
      <w:ins w:id="6" w:author="NELSON MICHAEL J" w:date="2017-03-17T15:32:00Z">
        <w:r>
          <w:rPr>
            <w:sz w:val="24"/>
          </w:rPr>
          <w:t xml:space="preserve"> abiding by the guidelines of the </w:t>
        </w:r>
      </w:ins>
      <w:ins w:id="7" w:author="NELSON MICHAEL J" w:date="2017-03-17T15:33:00Z">
        <w:r>
          <w:rPr>
            <w:sz w:val="24"/>
          </w:rPr>
          <w:t>I</w:t>
        </w:r>
      </w:ins>
      <w:ins w:id="8" w:author="NELSON MICHAEL J" w:date="2017-03-17T15:32:00Z">
        <w:r>
          <w:rPr>
            <w:sz w:val="24"/>
          </w:rPr>
          <w:t>nstitution and the Centre for Research.</w:t>
        </w:r>
      </w:ins>
      <w:del w:id="9" w:author="NELSON MICHAEL J" w:date="2017-03-17T15:32:00Z">
        <w:r w:rsidDel="002421CF">
          <w:rPr>
            <w:sz w:val="24"/>
          </w:rPr>
          <w:delText xml:space="preserve">. </w:delText>
        </w:r>
      </w:del>
    </w:p>
    <w:p w:rsidR="0046146C" w:rsidRDefault="0046146C" w:rsidP="0046146C">
      <w:pPr>
        <w:spacing w:line="360" w:lineRule="auto"/>
        <w:ind w:firstLine="720"/>
        <w:jc w:val="both"/>
        <w:rPr>
          <w:sz w:val="24"/>
        </w:rPr>
        <w:pPrChange w:id="10" w:author="NELSON MICHAEL J" w:date="2017-03-17T15:34:00Z">
          <w:pPr>
            <w:spacing w:line="360" w:lineRule="auto"/>
            <w:ind w:firstLine="720"/>
          </w:pPr>
        </w:pPrChange>
      </w:pPr>
      <w:r>
        <w:rPr>
          <w:sz w:val="24"/>
        </w:rPr>
        <w:t xml:space="preserve">In the event of my inability to complete the project due to </w:t>
      </w:r>
      <w:del w:id="11" w:author="NELSON MICHAEL J" w:date="2017-03-17T15:33:00Z">
        <w:r w:rsidDel="002421CF">
          <w:rPr>
            <w:sz w:val="24"/>
          </w:rPr>
          <w:delText xml:space="preserve">personal </w:delText>
        </w:r>
      </w:del>
      <w:r>
        <w:rPr>
          <w:sz w:val="24"/>
        </w:rPr>
        <w:t>reasons</w:t>
      </w:r>
      <w:ins w:id="12" w:author="NELSON MICHAEL J" w:date="2017-03-17T15:33:00Z">
        <w:r>
          <w:rPr>
            <w:sz w:val="24"/>
          </w:rPr>
          <w:t xml:space="preserve"> whatsoever</w:t>
        </w:r>
      </w:ins>
      <w:r>
        <w:rPr>
          <w:sz w:val="24"/>
        </w:rPr>
        <w:t xml:space="preserve">, I promise to reimburse the fund sanctioned so far. </w:t>
      </w:r>
    </w:p>
    <w:p w:rsidR="0046146C" w:rsidRDefault="0046146C" w:rsidP="0046146C">
      <w:pPr>
        <w:spacing w:line="360" w:lineRule="auto"/>
        <w:ind w:firstLine="720"/>
        <w:jc w:val="both"/>
        <w:rPr>
          <w:ins w:id="13" w:author="Ramya B" w:date="2017-03-14T15:53:00Z"/>
          <w:sz w:val="24"/>
        </w:rPr>
        <w:pPrChange w:id="14" w:author="NELSON MICHAEL J" w:date="2017-03-17T15:34:00Z">
          <w:pPr>
            <w:spacing w:line="360" w:lineRule="auto"/>
            <w:ind w:firstLine="720"/>
          </w:pPr>
        </w:pPrChange>
      </w:pPr>
      <w:r>
        <w:rPr>
          <w:sz w:val="24"/>
        </w:rPr>
        <w:t>I also declare that the project is an original work and has not been a part of the study for the award of any degree / fellowship of any other institution / university.</w:t>
      </w:r>
    </w:p>
    <w:p w:rsidR="0046146C" w:rsidRDefault="0046146C" w:rsidP="0046146C">
      <w:pPr>
        <w:spacing w:line="360" w:lineRule="auto"/>
        <w:ind w:firstLine="720"/>
        <w:jc w:val="both"/>
        <w:rPr>
          <w:sz w:val="24"/>
        </w:rPr>
        <w:pPrChange w:id="15" w:author="NELSON MICHAEL J" w:date="2017-03-17T15:34:00Z">
          <w:pPr>
            <w:spacing w:line="360" w:lineRule="auto"/>
            <w:ind w:firstLine="720"/>
          </w:pPr>
        </w:pPrChange>
      </w:pPr>
      <w:ins w:id="16" w:author="Ramya B" w:date="2017-03-14T15:53:00Z">
        <w:r>
          <w:rPr>
            <w:sz w:val="24"/>
          </w:rPr>
          <w:t xml:space="preserve">I shall acknowledge the </w:t>
        </w:r>
      </w:ins>
      <w:ins w:id="17" w:author="Ramya B" w:date="2017-03-14T15:54:00Z">
        <w:r>
          <w:rPr>
            <w:sz w:val="24"/>
          </w:rPr>
          <w:t>institution</w:t>
        </w:r>
      </w:ins>
      <w:ins w:id="18" w:author="Ramya B" w:date="2017-03-14T15:53:00Z">
        <w:r>
          <w:rPr>
            <w:sz w:val="24"/>
          </w:rPr>
          <w:t xml:space="preserve"> </w:t>
        </w:r>
      </w:ins>
      <w:ins w:id="19" w:author="Ramya B" w:date="2017-03-14T15:54:00Z">
        <w:r>
          <w:rPr>
            <w:sz w:val="24"/>
          </w:rPr>
          <w:t>in the research findings and publications</w:t>
        </w:r>
      </w:ins>
      <w:r>
        <w:rPr>
          <w:sz w:val="24"/>
        </w:rPr>
        <w:t>.</w:t>
      </w:r>
    </w:p>
    <w:p w:rsidR="0046146C" w:rsidRDefault="0046146C" w:rsidP="0046146C">
      <w:pPr>
        <w:spacing w:line="360" w:lineRule="auto"/>
        <w:rPr>
          <w:sz w:val="24"/>
        </w:rPr>
      </w:pPr>
    </w:p>
    <w:p w:rsidR="0046146C" w:rsidRDefault="0046146C" w:rsidP="0046146C">
      <w:pPr>
        <w:spacing w:line="360" w:lineRule="auto"/>
        <w:rPr>
          <w:sz w:val="24"/>
        </w:rPr>
      </w:pPr>
    </w:p>
    <w:p w:rsidR="0046146C" w:rsidRDefault="0046146C" w:rsidP="0046146C">
      <w:pPr>
        <w:spacing w:line="360" w:lineRule="auto"/>
        <w:rPr>
          <w:sz w:val="24"/>
        </w:rPr>
      </w:pPr>
      <w:r>
        <w:rPr>
          <w:sz w:val="24"/>
        </w:rPr>
        <w:t>Place: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Signature</w:t>
      </w:r>
    </w:p>
    <w:p w:rsidR="0046146C" w:rsidDel="005C6E27" w:rsidRDefault="0046146C" w:rsidP="0046146C">
      <w:pPr>
        <w:spacing w:line="360" w:lineRule="auto"/>
        <w:rPr>
          <w:del w:id="20" w:author="NELSON MICHAEL J" w:date="2017-03-17T14:49:00Z"/>
          <w:sz w:val="24"/>
        </w:rPr>
      </w:pPr>
      <w:r>
        <w:rPr>
          <w:sz w:val="24"/>
        </w:rPr>
        <w:t xml:space="preserve">Date: </w:t>
      </w:r>
    </w:p>
    <w:p w:rsidR="0046146C" w:rsidDel="005C6E27" w:rsidRDefault="0046146C" w:rsidP="0046146C">
      <w:pPr>
        <w:spacing w:line="360" w:lineRule="auto"/>
        <w:rPr>
          <w:del w:id="21" w:author="NELSON MICHAEL J" w:date="2017-03-17T14:49:00Z"/>
          <w:sz w:val="24"/>
        </w:rPr>
      </w:pPr>
    </w:p>
    <w:p w:rsidR="0046146C" w:rsidRDefault="0046146C" w:rsidP="0046146C">
      <w:pPr>
        <w:spacing w:line="360" w:lineRule="auto"/>
        <w:rPr>
          <w:sz w:val="24"/>
        </w:rPr>
      </w:pP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6C"/>
    <w:rsid w:val="0046146C"/>
    <w:rsid w:val="00A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6C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6C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Sarjun</cp:lastModifiedBy>
  <cp:revision>1</cp:revision>
  <dcterms:created xsi:type="dcterms:W3CDTF">2017-04-02T22:03:00Z</dcterms:created>
  <dcterms:modified xsi:type="dcterms:W3CDTF">2017-04-02T22:04:00Z</dcterms:modified>
</cp:coreProperties>
</file>