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28E" w:rsidRDefault="0024628E" w:rsidP="006356AA">
      <w:pPr>
        <w:jc w:val="center"/>
        <w:rPr>
          <w:b/>
        </w:rPr>
      </w:pPr>
      <w:r>
        <w:rPr>
          <w:b/>
        </w:rPr>
        <w:t>PROFORMA I A</w:t>
      </w:r>
      <w:bookmarkStart w:id="0" w:name="_GoBack"/>
      <w:bookmarkEnd w:id="0"/>
    </w:p>
    <w:p w:rsidR="006356AA" w:rsidRDefault="006356AA" w:rsidP="006356AA">
      <w:pPr>
        <w:jc w:val="center"/>
        <w:rPr>
          <w:b/>
        </w:rPr>
      </w:pPr>
      <w:r>
        <w:rPr>
          <w:rFonts w:eastAsia="Times New Roman"/>
          <w:b/>
          <w:bCs/>
          <w:smallCaps/>
          <w:noProof/>
          <w:sz w:val="24"/>
          <w:szCs w:val="24"/>
        </w:rPr>
        <w:drawing>
          <wp:inline distT="0" distB="0" distL="0" distR="0" wp14:anchorId="736C77D4" wp14:editId="233DE399">
            <wp:extent cx="4229100" cy="564477"/>
            <wp:effectExtent l="0" t="0" r="0" b="7620"/>
            <wp:docPr id="2" name="Picture 2" descr="C:\Windows\System32\config\systemprofile\Pictures\College Reaccredited Fl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indows\System32\config\systemprofile\Pictures\College Reaccredited Fla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64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6AA" w:rsidRDefault="006356AA" w:rsidP="006356AA">
      <w:pPr>
        <w:jc w:val="center"/>
        <w:rPr>
          <w:b/>
          <w:sz w:val="28"/>
        </w:rPr>
      </w:pPr>
      <w:r w:rsidRPr="005716DD">
        <w:rPr>
          <w:b/>
          <w:sz w:val="28"/>
        </w:rPr>
        <w:t>CENTRE FOR RESEARCH</w:t>
      </w:r>
    </w:p>
    <w:p w:rsidR="006356AA" w:rsidRPr="00282840" w:rsidRDefault="006356AA" w:rsidP="006356AA">
      <w:pPr>
        <w:jc w:val="center"/>
        <w:rPr>
          <w:rFonts w:ascii="Algerian" w:hAnsi="Algerian"/>
          <w:b/>
          <w:i/>
          <w:sz w:val="30"/>
        </w:rPr>
      </w:pPr>
      <w:r w:rsidRPr="00282840">
        <w:rPr>
          <w:rFonts w:ascii="Algerian" w:hAnsi="Algerian"/>
          <w:b/>
          <w:i/>
          <w:sz w:val="30"/>
        </w:rPr>
        <w:t>SHODH PRAVARTAN</w:t>
      </w:r>
    </w:p>
    <w:p w:rsidR="006356AA" w:rsidRDefault="006356AA" w:rsidP="006356AA">
      <w:pPr>
        <w:jc w:val="center"/>
        <w:rPr>
          <w:b/>
        </w:rPr>
      </w:pPr>
      <w:r w:rsidRPr="00917774">
        <w:rPr>
          <w:b/>
        </w:rPr>
        <w:t>RESEARCH GRANT</w:t>
      </w:r>
      <w:r>
        <w:rPr>
          <w:b/>
        </w:rPr>
        <w:t xml:space="preserve"> FOR MINOR / MAJOR PROJECTS</w:t>
      </w:r>
    </w:p>
    <w:p w:rsidR="006356AA" w:rsidRDefault="006356AA" w:rsidP="006356AA">
      <w:pPr>
        <w:jc w:val="center"/>
        <w:rPr>
          <w:b/>
          <w:sz w:val="28"/>
        </w:rPr>
      </w:pPr>
      <w:r w:rsidRPr="00463236">
        <w:rPr>
          <w:b/>
          <w:sz w:val="28"/>
        </w:rPr>
        <w:t>APPLICATION</w:t>
      </w:r>
      <w:r>
        <w:rPr>
          <w:b/>
          <w:sz w:val="28"/>
        </w:rPr>
        <w:t xml:space="preserve"> BY PRINCIPAL INVESTIGATOR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5868"/>
      </w:tblGrid>
      <w:tr w:rsidR="006356AA" w:rsidTr="008E3F2C">
        <w:tc>
          <w:tcPr>
            <w:tcW w:w="3708" w:type="dxa"/>
          </w:tcPr>
          <w:p w:rsidR="006356AA" w:rsidRDefault="006356AA">
            <w:pPr>
              <w:spacing w:line="360" w:lineRule="auto"/>
              <w:rPr>
                <w:sz w:val="28"/>
              </w:rPr>
              <w:pPrChange w:id="1" w:author="NELSON MICHAEL J" w:date="2017-03-17T14:18:00Z">
                <w:pPr>
                  <w:spacing w:after="200" w:line="360" w:lineRule="auto"/>
                </w:pPr>
              </w:pPrChange>
            </w:pPr>
            <w:r w:rsidRPr="00F51B42">
              <w:rPr>
                <w:sz w:val="24"/>
              </w:rPr>
              <w:t xml:space="preserve">Name of </w:t>
            </w:r>
            <w:r>
              <w:rPr>
                <w:sz w:val="24"/>
              </w:rPr>
              <w:t>the Principal Investigator</w:t>
            </w:r>
            <w:ins w:id="2" w:author="NELSON MICHAEL J" w:date="2017-03-17T15:26:00Z">
              <w:r>
                <w:rPr>
                  <w:sz w:val="24"/>
                </w:rPr>
                <w:t xml:space="preserve"> </w:t>
              </w:r>
            </w:ins>
            <w:del w:id="3" w:author="NELSON MICHAEL J" w:date="2017-03-17T15:24:00Z">
              <w:r w:rsidDel="00255BE0">
                <w:rPr>
                  <w:sz w:val="24"/>
                </w:rPr>
                <w:delText>/</w:delText>
              </w:r>
            </w:del>
          </w:p>
        </w:tc>
        <w:tc>
          <w:tcPr>
            <w:tcW w:w="5868" w:type="dxa"/>
          </w:tcPr>
          <w:p w:rsidR="006356AA" w:rsidRDefault="006356AA" w:rsidP="008E3F2C">
            <w:pPr>
              <w:spacing w:line="360" w:lineRule="auto"/>
              <w:jc w:val="center"/>
              <w:rPr>
                <w:sz w:val="28"/>
              </w:rPr>
            </w:pPr>
          </w:p>
        </w:tc>
      </w:tr>
      <w:tr w:rsidR="006356AA" w:rsidTr="008E3F2C">
        <w:tc>
          <w:tcPr>
            <w:tcW w:w="3708" w:type="dxa"/>
          </w:tcPr>
          <w:p w:rsidR="006356AA" w:rsidRPr="00F51B42" w:rsidRDefault="006356AA">
            <w:pPr>
              <w:spacing w:line="360" w:lineRule="auto"/>
              <w:rPr>
                <w:sz w:val="24"/>
              </w:rPr>
              <w:pPrChange w:id="4" w:author="NELSON MICHAEL J" w:date="2017-03-17T14:18:00Z">
                <w:pPr>
                  <w:spacing w:after="200" w:line="360" w:lineRule="auto"/>
                  <w:jc w:val="center"/>
                </w:pPr>
              </w:pPrChange>
            </w:pPr>
            <w:r>
              <w:rPr>
                <w:sz w:val="24"/>
              </w:rPr>
              <w:t xml:space="preserve">Designation </w:t>
            </w:r>
          </w:p>
        </w:tc>
        <w:tc>
          <w:tcPr>
            <w:tcW w:w="5868" w:type="dxa"/>
          </w:tcPr>
          <w:p w:rsidR="006356AA" w:rsidRDefault="006356AA" w:rsidP="008E3F2C">
            <w:pPr>
              <w:spacing w:line="360" w:lineRule="auto"/>
              <w:jc w:val="center"/>
              <w:rPr>
                <w:sz w:val="28"/>
              </w:rPr>
            </w:pPr>
          </w:p>
        </w:tc>
      </w:tr>
      <w:tr w:rsidR="006356AA" w:rsidTr="008E3F2C">
        <w:tc>
          <w:tcPr>
            <w:tcW w:w="3708" w:type="dxa"/>
          </w:tcPr>
          <w:p w:rsidR="006356AA" w:rsidRDefault="006356AA" w:rsidP="008E3F2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Names of Co-investigator/s if any</w:t>
            </w:r>
          </w:p>
        </w:tc>
        <w:tc>
          <w:tcPr>
            <w:tcW w:w="5868" w:type="dxa"/>
          </w:tcPr>
          <w:p w:rsidR="006356AA" w:rsidRDefault="006356AA" w:rsidP="008E3F2C">
            <w:pPr>
              <w:spacing w:line="360" w:lineRule="auto"/>
              <w:jc w:val="center"/>
              <w:rPr>
                <w:sz w:val="28"/>
              </w:rPr>
            </w:pPr>
          </w:p>
        </w:tc>
      </w:tr>
      <w:tr w:rsidR="006356AA" w:rsidTr="008E3F2C">
        <w:tc>
          <w:tcPr>
            <w:tcW w:w="3708" w:type="dxa"/>
          </w:tcPr>
          <w:p w:rsidR="006356AA" w:rsidRDefault="006356AA">
            <w:pPr>
              <w:spacing w:line="360" w:lineRule="auto"/>
              <w:rPr>
                <w:sz w:val="24"/>
              </w:rPr>
              <w:pPrChange w:id="5" w:author="NELSON MICHAEL J" w:date="2017-03-17T14:18:00Z">
                <w:pPr>
                  <w:spacing w:after="200" w:line="360" w:lineRule="auto"/>
                  <w:jc w:val="center"/>
                </w:pPr>
              </w:pPrChange>
            </w:pPr>
            <w:r>
              <w:rPr>
                <w:sz w:val="24"/>
              </w:rPr>
              <w:t>Residential Address of applicant</w:t>
            </w:r>
          </w:p>
        </w:tc>
        <w:tc>
          <w:tcPr>
            <w:tcW w:w="5868" w:type="dxa"/>
          </w:tcPr>
          <w:p w:rsidR="006356AA" w:rsidRDefault="006356AA" w:rsidP="008E3F2C">
            <w:pPr>
              <w:spacing w:line="360" w:lineRule="auto"/>
              <w:jc w:val="center"/>
              <w:rPr>
                <w:sz w:val="28"/>
              </w:rPr>
            </w:pPr>
          </w:p>
          <w:p w:rsidR="006356AA" w:rsidRDefault="006356AA" w:rsidP="008E3F2C">
            <w:pPr>
              <w:spacing w:line="360" w:lineRule="auto"/>
              <w:jc w:val="center"/>
              <w:rPr>
                <w:sz w:val="28"/>
              </w:rPr>
            </w:pPr>
          </w:p>
          <w:p w:rsidR="006356AA" w:rsidRDefault="006356AA" w:rsidP="008E3F2C">
            <w:pPr>
              <w:spacing w:line="360" w:lineRule="auto"/>
              <w:jc w:val="center"/>
              <w:rPr>
                <w:sz w:val="28"/>
              </w:rPr>
            </w:pPr>
          </w:p>
        </w:tc>
      </w:tr>
      <w:tr w:rsidR="006356AA" w:rsidTr="008E3F2C">
        <w:tc>
          <w:tcPr>
            <w:tcW w:w="3708" w:type="dxa"/>
          </w:tcPr>
          <w:p w:rsidR="006356AA" w:rsidRDefault="006356AA">
            <w:pPr>
              <w:spacing w:line="360" w:lineRule="auto"/>
              <w:rPr>
                <w:sz w:val="24"/>
              </w:rPr>
              <w:pPrChange w:id="6" w:author="NELSON MICHAEL J" w:date="2017-03-17T14:18:00Z">
                <w:pPr>
                  <w:spacing w:after="200" w:line="360" w:lineRule="auto"/>
                  <w:jc w:val="center"/>
                </w:pPr>
              </w:pPrChange>
            </w:pPr>
            <w:r>
              <w:rPr>
                <w:sz w:val="24"/>
              </w:rPr>
              <w:t>Telephone</w:t>
            </w:r>
          </w:p>
        </w:tc>
        <w:tc>
          <w:tcPr>
            <w:tcW w:w="5868" w:type="dxa"/>
          </w:tcPr>
          <w:p w:rsidR="006356AA" w:rsidRDefault="006356AA" w:rsidP="008E3F2C">
            <w:pPr>
              <w:spacing w:line="360" w:lineRule="auto"/>
              <w:jc w:val="center"/>
              <w:rPr>
                <w:sz w:val="28"/>
              </w:rPr>
            </w:pPr>
          </w:p>
        </w:tc>
      </w:tr>
      <w:tr w:rsidR="006356AA" w:rsidTr="008E3F2C">
        <w:tc>
          <w:tcPr>
            <w:tcW w:w="3708" w:type="dxa"/>
          </w:tcPr>
          <w:p w:rsidR="006356AA" w:rsidRDefault="006356AA">
            <w:pPr>
              <w:spacing w:line="360" w:lineRule="auto"/>
              <w:rPr>
                <w:sz w:val="24"/>
              </w:rPr>
              <w:pPrChange w:id="7" w:author="NELSON MICHAEL J" w:date="2017-03-17T14:18:00Z">
                <w:pPr>
                  <w:spacing w:after="200" w:line="360" w:lineRule="auto"/>
                  <w:jc w:val="center"/>
                </w:pPr>
              </w:pPrChange>
            </w:pPr>
            <w:r>
              <w:rPr>
                <w:sz w:val="24"/>
              </w:rPr>
              <w:t xml:space="preserve">Mobile </w:t>
            </w:r>
          </w:p>
        </w:tc>
        <w:tc>
          <w:tcPr>
            <w:tcW w:w="5868" w:type="dxa"/>
          </w:tcPr>
          <w:p w:rsidR="006356AA" w:rsidRDefault="006356AA" w:rsidP="008E3F2C">
            <w:pPr>
              <w:spacing w:line="360" w:lineRule="auto"/>
              <w:jc w:val="center"/>
              <w:rPr>
                <w:sz w:val="28"/>
              </w:rPr>
            </w:pPr>
          </w:p>
        </w:tc>
      </w:tr>
      <w:tr w:rsidR="006356AA" w:rsidTr="008E3F2C">
        <w:tc>
          <w:tcPr>
            <w:tcW w:w="3708" w:type="dxa"/>
          </w:tcPr>
          <w:p w:rsidR="006356AA" w:rsidRDefault="006356AA">
            <w:pPr>
              <w:spacing w:line="360" w:lineRule="auto"/>
              <w:rPr>
                <w:sz w:val="24"/>
              </w:rPr>
              <w:pPrChange w:id="8" w:author="NELSON MICHAEL J" w:date="2017-03-17T14:18:00Z">
                <w:pPr>
                  <w:spacing w:after="200" w:line="360" w:lineRule="auto"/>
                  <w:jc w:val="center"/>
                </w:pPr>
              </w:pPrChange>
            </w:pPr>
            <w:r>
              <w:rPr>
                <w:sz w:val="24"/>
              </w:rPr>
              <w:t>Email</w:t>
            </w:r>
          </w:p>
        </w:tc>
        <w:tc>
          <w:tcPr>
            <w:tcW w:w="5868" w:type="dxa"/>
          </w:tcPr>
          <w:p w:rsidR="006356AA" w:rsidRDefault="006356AA" w:rsidP="008E3F2C">
            <w:pPr>
              <w:spacing w:line="360" w:lineRule="auto"/>
              <w:jc w:val="center"/>
              <w:rPr>
                <w:sz w:val="28"/>
              </w:rPr>
            </w:pPr>
          </w:p>
        </w:tc>
      </w:tr>
      <w:tr w:rsidR="006356AA" w:rsidTr="008E3F2C">
        <w:tc>
          <w:tcPr>
            <w:tcW w:w="3708" w:type="dxa"/>
          </w:tcPr>
          <w:p w:rsidR="006356AA" w:rsidRDefault="006356AA">
            <w:pPr>
              <w:spacing w:line="360" w:lineRule="auto"/>
              <w:rPr>
                <w:sz w:val="24"/>
              </w:rPr>
              <w:pPrChange w:id="9" w:author="NELSON MICHAEL J" w:date="2017-03-17T14:18:00Z">
                <w:pPr>
                  <w:spacing w:after="200" w:line="360" w:lineRule="auto"/>
                  <w:jc w:val="center"/>
                </w:pPr>
              </w:pPrChange>
            </w:pPr>
            <w:r>
              <w:rPr>
                <w:sz w:val="24"/>
              </w:rPr>
              <w:t>Gender</w:t>
            </w:r>
          </w:p>
        </w:tc>
        <w:tc>
          <w:tcPr>
            <w:tcW w:w="5868" w:type="dxa"/>
          </w:tcPr>
          <w:p w:rsidR="006356AA" w:rsidRPr="00F51B42" w:rsidRDefault="006356AA" w:rsidP="008E3F2C">
            <w:pPr>
              <w:spacing w:line="360" w:lineRule="auto"/>
              <w:rPr>
                <w:sz w:val="24"/>
              </w:rPr>
            </w:pPr>
            <w:ins w:id="10" w:author="NELSON MICHAEL J" w:date="2017-03-17T14:20:00Z">
              <w:r w:rsidRPr="00D032B4">
                <w:rPr>
                  <w:noProof/>
                  <w:sz w:val="24"/>
                  <w:rPrChange w:id="11">
                    <w:rPr>
                      <w:noProof/>
                    </w:rPr>
                  </w:rPrChange>
                </w:rPr>
                <mc:AlternateContent>
                  <mc:Choice Requires="wps">
                    <w:drawing>
                      <wp:anchor distT="0" distB="0" distL="114300" distR="114300" simplePos="0" relativeHeight="251662336" behindDoc="0" locked="0" layoutInCell="1" allowOverlap="1" wp14:anchorId="1851277F" wp14:editId="7C64EE7A">
                        <wp:simplePos x="0" y="0"/>
                        <wp:positionH relativeFrom="column">
                          <wp:posOffset>3122295</wp:posOffset>
                        </wp:positionH>
                        <wp:positionV relativeFrom="paragraph">
                          <wp:posOffset>27305</wp:posOffset>
                        </wp:positionV>
                        <wp:extent cx="190500" cy="219075"/>
                        <wp:effectExtent l="0" t="0" r="19050" b="28575"/>
                        <wp:wrapNone/>
                        <wp:docPr id="8" name="Text Box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356AA" w:rsidRDefault="006356AA" w:rsidP="006356AA"/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6" type="#_x0000_t202" style="position:absolute;margin-left:245.85pt;margin-top:2.15pt;width:15pt;height:1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PPsHgIAAEMEAAAOAAAAZHJzL2Uyb0RvYy54bWysU9tu2zAMfR+wfxD0vtgxknUx4hRdugwD&#10;ugvQ7gMYWY6FSaInKbG7rx8lu1l2exnmB0E0qUPyHHJ9PRjNTtJ5hbbi81nOmbQCa2UPFf/8sHvx&#10;ijMfwNag0cqKP0rPrzfPn637rpQFtqhr6RiBWF/2XcXbELoyy7xopQE/w05acjboDAQy3SGrHfSE&#10;bnRW5PnLrEdXdw6F9J7+3o5Ovkn4TSNF+Ng0XgamK061hXS6dO7jmW3WUB4cdK0SUxnwD1UYUJaS&#10;nqFuIQA7OvUblFHCoccmzASaDJtGCZl6oG7m+S/d3LfQydQLkeO7M03+/8GKD6dPjqm64iSUBUMS&#10;PcghsNc4sCKy03e+pKD7jsLCQL9J5dSp7+5QfPHM4rYFe5A3zmHfSqipunl8mV08HXF8BNn377Gm&#10;NHAMmICGxplIHZHBCJ1UejwrE0sRMeUqX+bkEeQqyLhapgxQPj3unA9vJRoWLxV3JHwCh9OdD7EY&#10;KJ9CYi6PWtU7pXUy3GG/1Y6dgIZkl74J/acwbVlf8dWyWI79/xUiT9+fIIwKNO1aGaL7HARlZO2N&#10;rdMsBlB6vFPJ2k40RuZGDsOwHyZZ9lg/EqEOx6mmLaRLi+4bZz1NdMX91yM4yZl+Z0mU1XyxiCuQ&#10;jMXyqiDDXXr2lx6wgqAqHjgbr9uQ1iYSZvGGxGtUIjaqPFYy1UqTmvietiquwqWdon7s/uY7AAAA&#10;//8DAFBLAwQUAAYACAAAACEAECUmld4AAAAIAQAADwAAAGRycy9kb3ducmV2LnhtbEyPwU7DMBBE&#10;70j8g7VIXBB12pQ2DXEqhASCG7QVXN14m0TY6xC7afh7tie47WhGs2+K9eisGLAPrScF00kCAqny&#10;pqVawW77dJuBCFGT0dYTKvjBAOvy8qLQufEnesdhE2vBJRRyraCJsculDFWDToeJ75DYO/je6ciy&#10;r6Xp9YnLnZWzJFlIp1viD43u8LHB6mtzdAqy+cvwGV7Tt49qcbCreLMcnr97pa6vxod7EBHH+BeG&#10;Mz6jQ8lMe38kE4RVMF9NlxzlIwXB/t3srPcK0iwDWRby/4DyFwAA//8DAFBLAQItABQABgAIAAAA&#10;IQC2gziS/gAAAOEBAAATAAAAAAAAAAAAAAAAAAAAAABbQ29udGVudF9UeXBlc10ueG1sUEsBAi0A&#10;FAAGAAgAAAAhADj9If/WAAAAlAEAAAsAAAAAAAAAAAAAAAAALwEAAF9yZWxzLy5yZWxzUEsBAi0A&#10;FAAGAAgAAAAhAPAg8+weAgAAQwQAAA4AAAAAAAAAAAAAAAAALgIAAGRycy9lMm9Eb2MueG1sUEsB&#10;Ai0AFAAGAAgAAAAhABAlJpXeAAAACAEAAA8AAAAAAAAAAAAAAAAAeAQAAGRycy9kb3ducmV2Lnht&#10;bFBLBQYAAAAABAAEAPMAAACDBQAAAAA=&#10;">
                        <v:textbox>
                          <w:txbxContent>
                            <w:p w:rsidR="006356AA" w:rsidRDefault="006356AA" w:rsidP="006356AA"/>
                          </w:txbxContent>
                        </v:textbox>
                      </v:shape>
                    </w:pict>
                  </mc:Fallback>
                </mc:AlternateContent>
              </w:r>
              <w:r w:rsidRPr="00D032B4">
                <w:rPr>
                  <w:noProof/>
                  <w:sz w:val="24"/>
                  <w:rPrChange w:id="12">
                    <w:rPr>
                      <w:noProof/>
                    </w:rPr>
                  </w:rPrChange>
                </w:rPr>
                <mc:AlternateContent>
                  <mc:Choice Requires="wps">
                    <w:drawing>
                      <wp:anchor distT="0" distB="0" distL="114300" distR="114300" simplePos="0" relativeHeight="251661312" behindDoc="0" locked="0" layoutInCell="1" allowOverlap="1" wp14:anchorId="471DB921" wp14:editId="5A53F5BD">
                        <wp:simplePos x="0" y="0"/>
                        <wp:positionH relativeFrom="column">
                          <wp:posOffset>874395</wp:posOffset>
                        </wp:positionH>
                        <wp:positionV relativeFrom="paragraph">
                          <wp:posOffset>27305</wp:posOffset>
                        </wp:positionV>
                        <wp:extent cx="190500" cy="219075"/>
                        <wp:effectExtent l="0" t="0" r="19050" b="28575"/>
                        <wp:wrapNone/>
                        <wp:docPr id="7" name="Text Box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356AA" w:rsidRDefault="006356AA" w:rsidP="006356AA"/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id="_x0000_s1027" type="#_x0000_t202" style="position:absolute;margin-left:68.85pt;margin-top:2.15pt;width:1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04HIQIAAEoEAAAOAAAAZHJzL2Uyb0RvYy54bWysVNtu2zAMfR+wfxD0vtgxkqUx4hRdugwD&#10;ugvQ7gMYWY6FSaInKbG7rx8lp2l2exnmB4EUqUPykPTqejCaHaXzCm3Fp5OcM2kF1sruK/7lYfvq&#10;ijMfwNag0cqKP0rPr9cvX6z6rpQFtqhr6RiBWF/2XcXbELoyy7xopQE/wU5aMjboDARS3T6rHfSE&#10;bnRW5PnrrEdXdw6F9J5ub0cjXyf8ppEifGoaLwPTFafcQjpdOnfxzNYrKPcOulaJUxrwD1kYUJaC&#10;nqFuIQA7OPUblFHCoccmTASaDJtGCZlqoGqm+S/V3LfQyVQLkeO7M03+/8GKj8fPjqm64gvOLBhq&#10;0YMcAnuDAysiO33nS3K678gtDHRNXU6V+u4OxVfPLG5asHt54xz2rYSaspvGl9nF0xHHR5Bd/wFr&#10;CgOHgAloaJyJ1BEZjNCpS4/nzsRURAy5zOc5WQSZClIW8xQByqfHnfPhnUTDolBxR41P4HC88yEm&#10;A+WTS4zlUat6q7ROitvvNtqxI9CQbNN3Qv/JTVvWV3w5L+Zj/X+FyNP3JwijAk27VqbiV2cnKCNr&#10;b22dZjGA0qNMKWt7ojEyN3IYht2Q+pU4jhTvsH4kXh2Ow03LSEKL7jtnPQ12xf23AzjJmX5vqTfL&#10;6WwWNyEps/miIMVdWnaXFrCCoCoeOBvFTUjbE3mzeEM9bFTi9zmTU8o0sIn203LFjbjUk9fzL2D9&#10;AwAA//8DAFBLAwQUAAYACAAAACEAA6CiEdwAAAAIAQAADwAAAGRycy9kb3ducmV2LnhtbEyPwU7D&#10;MBBE70j8g7VIXBB1SqokhDgVQgLBjbYIrm68TaLa62C7afh7nBMcn2Y0+7ZaT0azEZ3vLQlYLhJg&#10;SI1VPbUCPnbPtwUwHyQpqS2hgB/0sK4vLypZKnumDY7b0LI4Qr6UAroQhpJz33RopF/YASlmB+uM&#10;DBFdy5WT5zhuNL9Lkowb2VO80MkBnzpsjtuTEVCsXscv/5a+fzbZQd+Hm3x8+XZCXF9Njw/AAk7h&#10;rwyzflSHOjrt7YmUZzpymuexKmCVApvzbOa9gLQogNcV//9A/QsAAP//AwBQSwECLQAUAAYACAAA&#10;ACEAtoM4kv4AAADhAQAAEwAAAAAAAAAAAAAAAAAAAAAAW0NvbnRlbnRfVHlwZXNdLnhtbFBLAQIt&#10;ABQABgAIAAAAIQA4/SH/1gAAAJQBAAALAAAAAAAAAAAAAAAAAC8BAABfcmVscy8ucmVsc1BLAQIt&#10;ABQABgAIAAAAIQCrH04HIQIAAEoEAAAOAAAAAAAAAAAAAAAAAC4CAABkcnMvZTJvRG9jLnhtbFBL&#10;AQItABQABgAIAAAAIQADoKIR3AAAAAgBAAAPAAAAAAAAAAAAAAAAAHsEAABkcnMvZG93bnJldi54&#10;bWxQSwUGAAAAAAQABADzAAAAhAUAAAAA&#10;">
                        <v:textbox>
                          <w:txbxContent>
                            <w:p w:rsidR="006356AA" w:rsidRDefault="006356AA" w:rsidP="006356AA"/>
                          </w:txbxContent>
                        </v:textbox>
                      </v:shape>
                    </w:pict>
                  </mc:Fallback>
                </mc:AlternateContent>
              </w:r>
            </w:ins>
            <w:r>
              <w:rPr>
                <w:sz w:val="24"/>
              </w:rPr>
              <w:t>Male</w:t>
            </w:r>
            <w:del w:id="13" w:author="NELSON MICHAEL J" w:date="2017-03-17T14:23:00Z">
              <w:r w:rsidDel="00D032B4">
                <w:rPr>
                  <w:sz w:val="24"/>
                </w:rPr>
                <w:delText xml:space="preserve">:    </w:delText>
              </w:r>
            </w:del>
            <w:r>
              <w:rPr>
                <w:sz w:val="24"/>
              </w:rPr>
              <w:t xml:space="preserve">                                   </w:t>
            </w:r>
            <w:ins w:id="14" w:author="NELSON MICHAEL J" w:date="2017-03-17T14:23:00Z">
              <w:r>
                <w:rPr>
                  <w:sz w:val="24"/>
                </w:rPr>
                <w:t xml:space="preserve">   </w:t>
              </w:r>
            </w:ins>
            <w:r>
              <w:rPr>
                <w:sz w:val="24"/>
              </w:rPr>
              <w:t>Female</w:t>
            </w:r>
            <w:del w:id="15" w:author="NELSON MICHAEL J" w:date="2017-03-17T14:23:00Z">
              <w:r w:rsidDel="00D032B4">
                <w:rPr>
                  <w:sz w:val="24"/>
                </w:rPr>
                <w:delText>:</w:delText>
              </w:r>
            </w:del>
          </w:p>
        </w:tc>
      </w:tr>
      <w:tr w:rsidR="006356AA" w:rsidTr="008E3F2C">
        <w:tc>
          <w:tcPr>
            <w:tcW w:w="3708" w:type="dxa"/>
          </w:tcPr>
          <w:p w:rsidR="006356AA" w:rsidRDefault="006356AA">
            <w:pPr>
              <w:spacing w:line="360" w:lineRule="auto"/>
              <w:rPr>
                <w:sz w:val="24"/>
              </w:rPr>
              <w:pPrChange w:id="16" w:author="NELSON MICHAEL J" w:date="2017-03-17T14:18:00Z">
                <w:pPr>
                  <w:spacing w:after="200" w:line="360" w:lineRule="auto"/>
                  <w:jc w:val="center"/>
                </w:pPr>
              </w:pPrChange>
            </w:pPr>
            <w:r>
              <w:rPr>
                <w:sz w:val="24"/>
              </w:rPr>
              <w:t>Educational Qualification</w:t>
            </w:r>
          </w:p>
        </w:tc>
        <w:tc>
          <w:tcPr>
            <w:tcW w:w="5868" w:type="dxa"/>
          </w:tcPr>
          <w:p w:rsidR="006356AA" w:rsidRDefault="006356AA" w:rsidP="008E3F2C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6356AA" w:rsidTr="008E3F2C">
        <w:tc>
          <w:tcPr>
            <w:tcW w:w="3708" w:type="dxa"/>
          </w:tcPr>
          <w:p w:rsidR="006356AA" w:rsidRDefault="006356AA">
            <w:pPr>
              <w:spacing w:line="360" w:lineRule="auto"/>
              <w:rPr>
                <w:sz w:val="24"/>
              </w:rPr>
              <w:pPrChange w:id="17" w:author="NELSON MICHAEL J" w:date="2017-03-17T14:18:00Z">
                <w:pPr>
                  <w:spacing w:after="200" w:line="360" w:lineRule="auto"/>
                  <w:jc w:val="center"/>
                </w:pPr>
              </w:pPrChange>
            </w:pPr>
            <w:r>
              <w:rPr>
                <w:sz w:val="24"/>
              </w:rPr>
              <w:t>Experience</w:t>
            </w:r>
          </w:p>
        </w:tc>
        <w:tc>
          <w:tcPr>
            <w:tcW w:w="5868" w:type="dxa"/>
          </w:tcPr>
          <w:p w:rsidR="006356AA" w:rsidRDefault="006356AA" w:rsidP="008E3F2C">
            <w:pPr>
              <w:spacing w:line="360" w:lineRule="auto"/>
              <w:rPr>
                <w:sz w:val="24"/>
              </w:rPr>
            </w:pPr>
            <w:ins w:id="18" w:author="NELSON MICHAEL J" w:date="2017-03-17T14:22:00Z">
              <w:r w:rsidRPr="00D032B4">
                <w:rPr>
                  <w:noProof/>
                  <w:sz w:val="24"/>
                  <w:rPrChange w:id="19">
                    <w:rPr>
                      <w:noProof/>
                    </w:rPr>
                  </w:rPrChange>
                </w:rPr>
                <mc:AlternateContent>
                  <mc:Choice Requires="wps">
                    <w:drawing>
                      <wp:anchor distT="0" distB="0" distL="114300" distR="114300" simplePos="0" relativeHeight="251663360" behindDoc="0" locked="0" layoutInCell="1" allowOverlap="1" wp14:anchorId="620729D3" wp14:editId="47DC7F82">
                        <wp:simplePos x="0" y="0"/>
                        <wp:positionH relativeFrom="column">
                          <wp:posOffset>3112770</wp:posOffset>
                        </wp:positionH>
                        <wp:positionV relativeFrom="paragraph">
                          <wp:posOffset>12700</wp:posOffset>
                        </wp:positionV>
                        <wp:extent cx="190500" cy="219075"/>
                        <wp:effectExtent l="0" t="0" r="19050" b="28575"/>
                        <wp:wrapNone/>
                        <wp:docPr id="11" name="Text Box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356AA" w:rsidRDefault="006356AA" w:rsidP="006356AA">
                                    <w:ins w:id="20" w:author="NELSON MICHAEL J" w:date="2017-03-17T14:21:00Z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3A5517E" wp14:editId="583437D2">
                                            <wp:extent cx="0" cy="0"/>
                                            <wp:effectExtent l="0" t="0" r="0" b="0"/>
                                            <wp:docPr id="12" name="Picture 1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0" cy="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ins>
                                    <w:ins w:id="21" w:author="NELSON MICHAEL J" w:date="2017-03-17T14:22:00Z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64E6674" wp14:editId="68BD50F2">
                                            <wp:extent cx="0" cy="0"/>
                                            <wp:effectExtent l="0" t="0" r="0" b="0"/>
                                            <wp:docPr id="13" name="Picture 13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2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0" cy="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ins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id="_x0000_s1028" type="#_x0000_t202" style="position:absolute;margin-left:245.1pt;margin-top:1pt;width:1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GGvIgIAAEsEAAAOAAAAZHJzL2Uyb0RvYy54bWysVNtu2zAMfR+wfxD0vtgxkrUx4hRdugwD&#10;um5Auw9gZDkWJomepMTOvn6UnGbZ7WWYHwRRpI7Ic0gvbwaj2UE6r9BWfDrJOZNWYK3sruKfnzav&#10;rjnzAWwNGq2s+FF6frN6+WLZd6UssEVdS8cIxPqy7yrehtCVWeZFKw34CXbSkrNBZyCQ6XZZ7aAn&#10;dKOzIs9fZz26unMopPd0ejc6+SrhN40U4WPTeBmYrjjlFtLq0rqNa7ZaQrlz0LVKnNKAf8jCgLL0&#10;6BnqDgKwvVO/QRklHHpswkSgybBplJCpBqpmmv9SzWMLnUy1EDm+O9Pk/x+seDh8ckzVpN2UMwuG&#10;NHqSQ2BvcGBFpKfvfElRjx3FhYGOKTSV6rt7FF88s7huwe7krXPYtxJqSm8ab2YXV0ccH0G2/Qes&#10;6RnYB0xAQ+NM5I7YYIROMh3P0sRURHxykc9z8ghyFWRczdMLUD5f7pwP7yQaFjcVd6R8AofDvQ8x&#10;GSifQ+JbHrWqN0rrZLjddq0dOwB1ySZ9J/SfwrRlfcUX82I+1v9XiDx9f4IwKlC7a2Uqfn0OgjKy&#10;9tbWqRkDKD3uKWVtTzRG5kYOw7AdkmBndbZYH4lXh2N30zTSpkX3jbOeOrvi/usenORMv7ekzWI6&#10;m8VRSMZsflWQ4S4920sPWEFQFQ+cjdt1SOMTebN4Sxo2KvEbxR4zOaVMHZtoP01XHIlLO0X9+Aes&#10;vgMAAP//AwBQSwMEFAAGAAgAAAAhAFtlqs/eAAAACAEAAA8AAABkcnMvZG93bnJldi54bWxMj8FO&#10;wzAQRO9I/IO1SFxQ65C2oQ1xKoQEojdoEVzdeJtExOtgu2n4e7YnOI5mNPOmWI+2EwP60DpScDtN&#10;QCBVzrRUK3jfPU2WIELUZHTnCBX8YIB1eXlR6Ny4E73hsI214BIKuVbQxNjnUoaqQavD1PVI7B2c&#10;tzqy9LU0Xp+43HYyTZJMWt0SLzS6x8cGq6/t0SpYzl+Gz7CZvX5U2aFbxZu74fnbK3V9NT7cg4g4&#10;xr8wnPEZHUpm2rsjmSA6BfNVknJUQcqX2F+kZ71XMMsWIMtC/j9Q/gIAAP//AwBQSwECLQAUAAYA&#10;CAAAACEAtoM4kv4AAADhAQAAEwAAAAAAAAAAAAAAAAAAAAAAW0NvbnRlbnRfVHlwZXNdLnhtbFBL&#10;AQItABQABgAIAAAAIQA4/SH/1gAAAJQBAAALAAAAAAAAAAAAAAAAAC8BAABfcmVscy8ucmVsc1BL&#10;AQItABQABgAIAAAAIQD4kGGvIgIAAEsEAAAOAAAAAAAAAAAAAAAAAC4CAABkcnMvZTJvRG9jLnht&#10;bFBLAQItABQABgAIAAAAIQBbZarP3gAAAAgBAAAPAAAAAAAAAAAAAAAAAHwEAABkcnMvZG93bnJl&#10;di54bWxQSwUGAAAAAAQABADzAAAAhwUAAAAA&#10;">
                        <v:textbox>
                          <w:txbxContent>
                            <w:p w:rsidR="006356AA" w:rsidRDefault="006356AA" w:rsidP="006356AA">
                              <w:ins w:id="21" w:author="NELSON MICHAEL J" w:date="2017-03-17T14:21:00Z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3A5517E" wp14:editId="583437D2">
                                      <wp:extent cx="0" cy="0"/>
                                      <wp:effectExtent l="0" t="0" r="0" b="0"/>
                                      <wp:docPr id="12" name="Picture 1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ins>
                              <w:ins w:id="22" w:author="NELSON MICHAEL J" w:date="2017-03-17T14:22:00Z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64E6674" wp14:editId="68BD50F2">
                                      <wp:extent cx="0" cy="0"/>
                                      <wp:effectExtent l="0" t="0" r="0" b="0"/>
                                      <wp:docPr id="13" name="Picture 1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ins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</w:ins>
            <w:ins w:id="22" w:author="NELSON MICHAEL J" w:date="2017-03-17T14:19:00Z">
              <w:r w:rsidRPr="00D032B4">
                <w:rPr>
                  <w:noProof/>
                  <w:sz w:val="24"/>
                  <w:rPrChange w:id="23">
                    <w:rPr>
                      <w:noProof/>
                    </w:rPr>
                  </w:rPrChange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711481BB" wp14:editId="3AC1C52A">
                        <wp:simplePos x="0" y="0"/>
                        <wp:positionH relativeFrom="column">
                          <wp:posOffset>912495</wp:posOffset>
                        </wp:positionH>
                        <wp:positionV relativeFrom="paragraph">
                          <wp:posOffset>12700</wp:posOffset>
                        </wp:positionV>
                        <wp:extent cx="190500" cy="219075"/>
                        <wp:effectExtent l="0" t="0" r="19050" b="28575"/>
                        <wp:wrapNone/>
                        <wp:docPr id="307" name="Text Box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356AA" w:rsidRDefault="006356AA" w:rsidP="006356AA"/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id="_x0000_s1029" type="#_x0000_t202" style="position:absolute;margin-left:71.85pt;margin-top:1pt;width:1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4uPJAIAAEwEAAAOAAAAZHJzL2Uyb0RvYy54bWysVNtu2zAMfR+wfxD0vtjxkqUx4hRdugwD&#10;ugvQ7gNkWY6FSaImKbGzry8lp2l2exnmB4EUqUPykPTqetCKHITzEkxFp5OcEmE4NNLsKvr1Yfvq&#10;ihIfmGmYAiMqehSeXq9fvlj1thQFdKAa4QiCGF/2tqJdCLbMMs87oZmfgBUGjS04zQKqbpc1jvWI&#10;rlVW5PmbrAfXWAdceI+3t6ORrhN+2woePretF4GoimJuIZ0unXU8s/WKlTvHbCf5KQ32D1loJg0G&#10;PUPdssDI3snfoLTkDjy0YcJBZ9C2kotUA1YzzX+p5r5jVqRakBxvzzT5/wfLPx2+OCKbir7OF5QY&#10;prFJD2II5C0MpIj89NaX6HZv0TEMeI19TrV6ewf8mycGNh0zO3HjHPSdYA3mN40vs4unI46PIHX/&#10;ERoMw/YBEtDQOh3JQzoIomOfjufexFR4DLnM5zlaOJoKVBbzFIGVT4+t8+G9AE2iUFGHrU/g7HDn&#10;Q0yGlU8uMZYHJZutVCopbldvlCMHhmOyTd8J/Sc3ZUhf0eW8mI/1/xUiT9+fILQMOO9K6openZ1Y&#10;GVl7Z5o0jYFJNcqYsjInGiNzI4dhqIexYzFApLiG5oi8OhjHG9cRhQ7cD0p6HO2K+u975gQl6oPB&#10;3iyns1nchaTM5osCFXdpqS8tzHCEqmigZBQ3Ie1P5M3ADfawlYnf50xOKePIJtpP6xV34lJPXs8/&#10;gfUjAAAA//8DAFBLAwQUAAYACAAAACEA22cj/twAAAAIAQAADwAAAGRycy9kb3ducmV2LnhtbEyP&#10;zU7DMBCE70i8g7VIXBB1aEpSQpwKIYHgBgXB1Y23SUS8Drabhrdnc4LjpxnNT7mZbC9G9KFzpOBq&#10;kYBAqp3pqFHw/vZwuQYRoiaje0eo4AcDbKrTk1IXxh3pFcdtbASHUCi0gjbGoZAy1C1aHRZuQGJt&#10;77zVkdE30nh95HDby2WSZNLqjrih1QPet1h/bQ9WwXr1NH6G5/Tlo872/U28yMfHb6/U+dl0dwsi&#10;4hT/zDDP5+lQ8aadO5AJomdepTlbFSz50qznM+8UpNk1yKqU/w9UvwAAAP//AwBQSwECLQAUAAYA&#10;CAAAACEAtoM4kv4AAADhAQAAEwAAAAAAAAAAAAAAAAAAAAAAW0NvbnRlbnRfVHlwZXNdLnhtbFBL&#10;AQItABQABgAIAAAAIQA4/SH/1gAAAJQBAAALAAAAAAAAAAAAAAAAAC8BAABfcmVscy8ucmVsc1BL&#10;AQItABQABgAIAAAAIQAYN4uPJAIAAEwEAAAOAAAAAAAAAAAAAAAAAC4CAABkcnMvZTJvRG9jLnht&#10;bFBLAQItABQABgAIAAAAIQDbZyP+3AAAAAgBAAAPAAAAAAAAAAAAAAAAAH4EAABkcnMvZG93bnJl&#10;di54bWxQSwUGAAAAAAQABADzAAAAhwUAAAAA&#10;">
                        <v:textbox>
                          <w:txbxContent>
                            <w:p w:rsidR="006356AA" w:rsidRDefault="006356AA" w:rsidP="006356AA"/>
                          </w:txbxContent>
                        </v:textbox>
                      </v:shape>
                    </w:pict>
                  </mc:Fallback>
                </mc:AlternateContent>
              </w:r>
            </w:ins>
            <w:r>
              <w:rPr>
                <w:sz w:val="24"/>
              </w:rPr>
              <w:t>KJC</w:t>
            </w:r>
            <w:del w:id="24" w:author="NELSON MICHAEL J" w:date="2017-03-17T14:23:00Z">
              <w:r w:rsidDel="00D032B4">
                <w:rPr>
                  <w:sz w:val="24"/>
                </w:rPr>
                <w:delText xml:space="preserve"> </w:delText>
              </w:r>
            </w:del>
            <w:r>
              <w:rPr>
                <w:sz w:val="24"/>
              </w:rPr>
              <w:t xml:space="preserve">                                       Total</w:t>
            </w:r>
          </w:p>
        </w:tc>
      </w:tr>
      <w:tr w:rsidR="006356AA" w:rsidTr="008E3F2C">
        <w:tc>
          <w:tcPr>
            <w:tcW w:w="3708" w:type="dxa"/>
          </w:tcPr>
          <w:p w:rsidR="006356AA" w:rsidRDefault="006356AA">
            <w:pPr>
              <w:spacing w:line="360" w:lineRule="auto"/>
              <w:rPr>
                <w:sz w:val="24"/>
              </w:rPr>
              <w:pPrChange w:id="25" w:author="NELSON MICHAEL J" w:date="2017-03-17T14:18:00Z">
                <w:pPr>
                  <w:spacing w:after="200" w:line="360" w:lineRule="auto"/>
                  <w:jc w:val="center"/>
                </w:pPr>
              </w:pPrChange>
            </w:pPr>
            <w:r>
              <w:rPr>
                <w:sz w:val="24"/>
              </w:rPr>
              <w:t>Research Publication (Number)</w:t>
            </w:r>
          </w:p>
          <w:p w:rsidR="006356AA" w:rsidRDefault="006356AA">
            <w:pPr>
              <w:spacing w:line="360" w:lineRule="auto"/>
              <w:rPr>
                <w:sz w:val="24"/>
              </w:rPr>
              <w:pPrChange w:id="26" w:author="NELSON MICHAEL J" w:date="2017-03-17T15:29:00Z">
                <w:pPr>
                  <w:spacing w:after="200" w:line="360" w:lineRule="auto"/>
                  <w:jc w:val="center"/>
                </w:pPr>
              </w:pPrChange>
            </w:pPr>
            <w:r>
              <w:rPr>
                <w:sz w:val="24"/>
              </w:rPr>
              <w:t xml:space="preserve">List Enclosed </w:t>
            </w:r>
            <w:del w:id="27" w:author="NELSON MICHAEL J" w:date="2017-03-17T15:29:00Z">
              <w:r w:rsidDel="009A17E7">
                <w:rPr>
                  <w:sz w:val="24"/>
                </w:rPr>
                <w:delText>of publication</w:delText>
              </w:r>
            </w:del>
          </w:p>
        </w:tc>
        <w:tc>
          <w:tcPr>
            <w:tcW w:w="5868" w:type="dxa"/>
          </w:tcPr>
          <w:p w:rsidR="006356AA" w:rsidRDefault="006356AA" w:rsidP="008E3F2C">
            <w:pPr>
              <w:spacing w:line="360" w:lineRule="auto"/>
              <w:rPr>
                <w:sz w:val="24"/>
              </w:rPr>
            </w:pPr>
            <w:ins w:id="28" w:author="NELSON MICHAEL J" w:date="2017-03-17T14:22:00Z">
              <w:r w:rsidRPr="00D032B4">
                <w:rPr>
                  <w:noProof/>
                  <w:sz w:val="24"/>
                  <w:rPrChange w:id="29">
                    <w:rPr>
                      <w:noProof/>
                    </w:rPr>
                  </w:rPrChange>
                </w:rPr>
                <mc:AlternateContent>
                  <mc:Choice Requires="wps">
                    <w:drawing>
                      <wp:anchor distT="0" distB="0" distL="114300" distR="114300" simplePos="0" relativeHeight="251664384" behindDoc="0" locked="0" layoutInCell="1" allowOverlap="1" wp14:anchorId="36B5BB31" wp14:editId="74DB25F5">
                        <wp:simplePos x="0" y="0"/>
                        <wp:positionH relativeFrom="column">
                          <wp:posOffset>3122295</wp:posOffset>
                        </wp:positionH>
                        <wp:positionV relativeFrom="paragraph">
                          <wp:posOffset>67310</wp:posOffset>
                        </wp:positionV>
                        <wp:extent cx="190500" cy="219075"/>
                        <wp:effectExtent l="0" t="0" r="19050" b="28575"/>
                        <wp:wrapNone/>
                        <wp:docPr id="20" name="Text Box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356AA" w:rsidRDefault="006356AA" w:rsidP="006356AA">
                                    <w:ins w:id="30" w:author="NELSON MICHAEL J" w:date="2017-03-17T14:21:00Z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445E85C" wp14:editId="78EFEF01">
                                            <wp:extent cx="0" cy="0"/>
                                            <wp:effectExtent l="0" t="0" r="0" b="0"/>
                                            <wp:docPr id="21" name="Picture 2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0" cy="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ins>
                                    <w:ins w:id="31" w:author="NELSON MICHAEL J" w:date="2017-03-17T14:22:00Z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7B0F48C" wp14:editId="4AA26A03">
                                            <wp:extent cx="0" cy="0"/>
                                            <wp:effectExtent l="0" t="0" r="0" b="0"/>
                                            <wp:docPr id="22" name="Picture 2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2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0" cy="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ins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id="_x0000_s1030" type="#_x0000_t202" style="position:absolute;margin-left:245.85pt;margin-top:5.3pt;width:15pt;height:1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6Y+IgIAAEsEAAAOAAAAZHJzL2Uyb0RvYy54bWysVNtu2zAMfR+wfxD0vtgxkrUx4hRdugwD&#10;ugvQ7gMYWY6FSaInKbGzrx8lp2l2exnmB0ESqcPDQ9LLm8FodpDOK7QVn05yzqQVWCu7q/iXx82r&#10;a858AFuDRisrfpSe36xevlj2XSkLbFHX0jECsb7su4q3IXRllnnRSgN+gp20ZGzQGQh0dLusdtAT&#10;utFZkeevsx5d3TkU0nu6vRuNfJXwm0aK8KlpvAxMV5y4hbS6tG7jmq2WUO4cdK0SJxrwDywMKEtB&#10;z1B3EIDtnfoNyijh0GMTJgJNhk2jhEw5UDbT/JdsHlroZMqFxPHdWSb//2DFx8Nnx1Rd8YLksWCo&#10;Ro9yCOwNDqyI8vSdL8nroSO/MNA1lTml6rt7FF89s7huwe7krXPYtxJqojeNL7OLpyOOjyDb/gPW&#10;FAb2ARPQ0DgTtSM1GKETj+O5NJGKiCEX+TwniyBTQYereYoA5dPjzvnwTqJhcVNxR5VP4HC49yGS&#10;gfLJJcbyqFW9UVqng9tt19qxA1CXbNJ3Qv/JTVvWV3wxL+Zj/n+FyNP3JwijArW7Vqbi12cnKKNq&#10;b22dmjGA0uOeKGt7kjEqN2oYhu2QCjaLAaLEW6yPpKvDsbtpGmnTovvOWU+dXXH/bQ9OcqbfW6rN&#10;YjqbxVFIh9n8KhbeXVq2lxawgqAqHjgbt+uQxifqZvGWatiopO8zkxNl6tgk+2m64khcnpPX8z9g&#10;9QMAAP//AwBQSwMEFAAGAAgAAAAhAKqMbAzeAAAACQEAAA8AAABkcnMvZG93bnJldi54bWxMj8FO&#10;wzAMhu9IvENkJC6IpR1bt5WmE0ICwQ22Ca5Z47UVjVOSrCtvj3eCo/39+v25WI+2EwP60DpSkE4S&#10;EEiVMy3VCnbbp9sliBA1Gd05QgU/GGBdXl4UOjfuRO84bGItuIRCrhU0Mfa5lKFq0OowcT0Ss4Pz&#10;VkcefS2N1ycut52cJkkmrW6JLzS6x8cGq6/N0SpYzl6Gz/B69/ZRZYduFW8Ww/O3V+r6any4BxFx&#10;jH9hOOuzOpTstHdHMkF0CmardMFRBkkGggPz6XmxZzJPQZaF/P9B+QsAAP//AwBQSwECLQAUAAYA&#10;CAAAACEAtoM4kv4AAADhAQAAEwAAAAAAAAAAAAAAAAAAAAAAW0NvbnRlbnRfVHlwZXNdLnhtbFBL&#10;AQItABQABgAIAAAAIQA4/SH/1gAAAJQBAAALAAAAAAAAAAAAAAAAAC8BAABfcmVscy8ucmVsc1BL&#10;AQItABQABgAIAAAAIQCHg6Y+IgIAAEsEAAAOAAAAAAAAAAAAAAAAAC4CAABkcnMvZTJvRG9jLnht&#10;bFBLAQItABQABgAIAAAAIQCqjGwM3gAAAAkBAAAPAAAAAAAAAAAAAAAAAHwEAABkcnMvZG93bnJl&#10;di54bWxQSwUGAAAAAAQABADzAAAAhwUAAAAA&#10;">
                        <v:textbox>
                          <w:txbxContent>
                            <w:p w:rsidR="006356AA" w:rsidRDefault="006356AA" w:rsidP="006356AA">
                              <w:ins w:id="33" w:author="NELSON MICHAEL J" w:date="2017-03-17T14:21:00Z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445E85C" wp14:editId="78EFEF01">
                                      <wp:extent cx="0" cy="0"/>
                                      <wp:effectExtent l="0" t="0" r="0" b="0"/>
                                      <wp:docPr id="21" name="Picture 2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ins>
                              <w:ins w:id="34" w:author="NELSON MICHAEL J" w:date="2017-03-17T14:22:00Z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7B0F48C" wp14:editId="4AA26A03">
                                      <wp:extent cx="0" cy="0"/>
                                      <wp:effectExtent l="0" t="0" r="0" b="0"/>
                                      <wp:docPr id="22" name="Picture 2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ins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</w:ins>
            <w:ins w:id="32" w:author="NELSON MICHAEL J" w:date="2017-03-17T14:20:00Z">
              <w:r w:rsidRPr="00D032B4">
                <w:rPr>
                  <w:noProof/>
                  <w:sz w:val="24"/>
                  <w:rPrChange w:id="33">
                    <w:rPr>
                      <w:noProof/>
                    </w:rPr>
                  </w:rPrChange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164C1C12" wp14:editId="00DD9FF5">
                        <wp:simplePos x="0" y="0"/>
                        <wp:positionH relativeFrom="column">
                          <wp:posOffset>912495</wp:posOffset>
                        </wp:positionH>
                        <wp:positionV relativeFrom="paragraph">
                          <wp:posOffset>67310</wp:posOffset>
                        </wp:positionV>
                        <wp:extent cx="190500" cy="219075"/>
                        <wp:effectExtent l="0" t="0" r="19050" b="28575"/>
                        <wp:wrapNone/>
                        <wp:docPr id="6" name="Text Box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356AA" w:rsidRDefault="006356AA" w:rsidP="006356AA">
                                    <w:ins w:id="34" w:author="NELSON MICHAEL J" w:date="2017-03-17T14:21:00Z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12565DA" wp14:editId="12C1075B">
                                            <wp:extent cx="0" cy="0"/>
                                            <wp:effectExtent l="0" t="0" r="0" b="0"/>
                                            <wp:docPr id="18" name="Picture 18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0" cy="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ins>
                                    <w:ins w:id="35" w:author="NELSON MICHAEL J" w:date="2017-03-17T14:22:00Z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243F984" wp14:editId="54C7F88F">
                                            <wp:extent cx="0" cy="0"/>
                                            <wp:effectExtent l="0" t="0" r="0" b="0"/>
                                            <wp:docPr id="19" name="Picture 1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2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0" cy="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ins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id="_x0000_s1031" type="#_x0000_t202" style="position:absolute;margin-left:71.85pt;margin-top:5.3pt;width:15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wp2IgIAAEoEAAAOAAAAZHJzL2Uyb0RvYy54bWysVM1u2zAMvg/YOwi6L3aMpG2MOEWXLsOA&#10;rhvQ7gEYWY6FyaImKbG7px8lp2n2dxnmg0CK1EfyI+nl9dBpdpDOKzQVn05yzqQRWCuzq/iXx82b&#10;K858AFODRiMr/iQ9v169frXsbSkLbFHX0jECMb7sbcXbEGyZZV60sgM/QSsNGRt0HQRS3S6rHfSE&#10;3umsyPOLrEdXW4dCek+3t6ORrxJ+00gRPjWNl4HpilNuIZ0undt4ZqsllDsHtlXimAb8QxYdKENB&#10;T1C3EIDtnfoNqlPCoccmTAR2GTaNEjLVQNVM81+qeWjBylQLkePtiSb//2DF/eGzY6qu+AVnBjpq&#10;0aMcAnuLAysiO731JTk9WHILA11Tl1Ol3t6h+OqZwXULZidvnMO+lVBTdtP4Mjt7OuL4CLLtP2JN&#10;YWAfMAENjesidUQGI3Tq0tOpMzEVEUMu8nlOFkGmgpTLeYoA5fNj63x4L7FjUai4o8YncDjc+RCT&#10;gfLZJcbyqFW9UVonxe22a+3YAWhINuk7ov/kpg3rK76YF/Ox/r9C5On7E0SnAk27Vl3Fr05OUEbW&#10;3pk6zWIApUeZUtbmSGNkbuQwDNsh9SsxECneYv1EvDoch5uWkYQW3XfOehrsivtve3CSM/3BUG8W&#10;09ksbkJSZvPLghR3btmeW8AIgqp44GwU1yFtT+TN4A31sFGJ35dMjinTwCbaj8sVN+JcT14vv4DV&#10;DwAAAP//AwBQSwMEFAAGAAgAAAAhAKgUbFLeAAAACQEAAA8AAABkcnMvZG93bnJldi54bWxMj0FP&#10;wzAMhe9I/IfISFwQS8dKO0rTCSGB4AYDwTVrvLaicUqSdeXf457g5mc/PX+v3Ey2FyP60DlSsFwk&#10;IJBqZzpqFLy/PVyuQYSoyejeESr4wQCb6vSk1IVxR3rFcRsbwSEUCq2gjXEopAx1i1aHhRuQ+LZ3&#10;3urI0jfSeH3kcNvLqyTJpNUd8YdWD3jfYv21PVgF6/Rp/AzPq5ePOtv3N/EiHx+/vVLnZ9PdLYiI&#10;U/wzw4zP6FAx084dyATRs05XOVt5SDIQsyGfFzsF6fUSZFXK/w2qXwAAAP//AwBQSwECLQAUAAYA&#10;CAAAACEAtoM4kv4AAADhAQAAEwAAAAAAAAAAAAAAAAAAAAAAW0NvbnRlbnRfVHlwZXNdLnhtbFBL&#10;AQItABQABgAIAAAAIQA4/SH/1gAAAJQBAAALAAAAAAAAAAAAAAAAAC8BAABfcmVscy8ucmVsc1BL&#10;AQItABQABgAIAAAAIQA+kwp2IgIAAEoEAAAOAAAAAAAAAAAAAAAAAC4CAABkcnMvZTJvRG9jLnht&#10;bFBLAQItABQABgAIAAAAIQCoFGxS3gAAAAkBAAAPAAAAAAAAAAAAAAAAAHwEAABkcnMvZG93bnJl&#10;di54bWxQSwUGAAAAAAQABADzAAAAhwUAAAAA&#10;">
                        <v:textbox>
                          <w:txbxContent>
                            <w:p w:rsidR="006356AA" w:rsidRDefault="006356AA" w:rsidP="006356AA">
                              <w:ins w:id="39" w:author="NELSON MICHAEL J" w:date="2017-03-17T14:21:00Z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12565DA" wp14:editId="12C1075B">
                                      <wp:extent cx="0" cy="0"/>
                                      <wp:effectExtent l="0" t="0" r="0" b="0"/>
                                      <wp:docPr id="18" name="Picture 1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ins>
                              <w:ins w:id="40" w:author="NELSON MICHAEL J" w:date="2017-03-17T14:22:00Z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243F984" wp14:editId="54C7F88F">
                                      <wp:extent cx="0" cy="0"/>
                                      <wp:effectExtent l="0" t="0" r="0" b="0"/>
                                      <wp:docPr id="19" name="Picture 1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ins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</w:ins>
            <w:r>
              <w:rPr>
                <w:sz w:val="24"/>
              </w:rPr>
              <w:t>National                                 International</w:t>
            </w:r>
          </w:p>
        </w:tc>
      </w:tr>
      <w:tr w:rsidR="006356AA" w:rsidTr="008E3F2C">
        <w:tc>
          <w:tcPr>
            <w:tcW w:w="3708" w:type="dxa"/>
          </w:tcPr>
          <w:p w:rsidR="006356AA" w:rsidRDefault="006356AA">
            <w:pPr>
              <w:spacing w:line="360" w:lineRule="auto"/>
              <w:rPr>
                <w:ins w:id="36" w:author="NELSON MICHAEL J" w:date="2017-03-17T14:21:00Z"/>
                <w:sz w:val="24"/>
              </w:rPr>
              <w:pPrChange w:id="37" w:author="NELSON MICHAEL J" w:date="2017-03-17T14:18:00Z">
                <w:pPr>
                  <w:spacing w:after="200" w:line="360" w:lineRule="auto"/>
                  <w:jc w:val="center"/>
                </w:pPr>
              </w:pPrChange>
            </w:pPr>
            <w:r>
              <w:rPr>
                <w:sz w:val="24"/>
              </w:rPr>
              <w:t>Previous Projects Undertaken</w:t>
            </w:r>
          </w:p>
          <w:p w:rsidR="006356AA" w:rsidRDefault="006356AA">
            <w:pPr>
              <w:spacing w:line="360" w:lineRule="auto"/>
              <w:rPr>
                <w:sz w:val="24"/>
              </w:rPr>
              <w:pPrChange w:id="38" w:author="NELSON MICHAEL J" w:date="2017-03-17T14:18:00Z">
                <w:pPr>
                  <w:spacing w:after="200" w:line="360" w:lineRule="auto"/>
                  <w:jc w:val="center"/>
                </w:pPr>
              </w:pPrChange>
            </w:pPr>
            <w:del w:id="39" w:author="NELSON MICHAEL J" w:date="2017-03-17T14:21:00Z">
              <w:r w:rsidDel="00D032B4">
                <w:rPr>
                  <w:sz w:val="24"/>
                </w:rPr>
                <w:delText xml:space="preserve"> - </w:delText>
              </w:r>
            </w:del>
            <w:r>
              <w:rPr>
                <w:sz w:val="24"/>
              </w:rPr>
              <w:t>Type</w:t>
            </w:r>
          </w:p>
        </w:tc>
        <w:tc>
          <w:tcPr>
            <w:tcW w:w="5868" w:type="dxa"/>
          </w:tcPr>
          <w:p w:rsidR="006356AA" w:rsidRDefault="006356AA" w:rsidP="008E3F2C">
            <w:pPr>
              <w:spacing w:line="360" w:lineRule="auto"/>
              <w:rPr>
                <w:ins w:id="40" w:author="NELSON MICHAEL J" w:date="2017-03-17T14:21:00Z"/>
                <w:sz w:val="24"/>
              </w:rPr>
            </w:pPr>
            <w:ins w:id="41" w:author="NELSON MICHAEL J" w:date="2017-03-17T14:23:00Z">
              <w:r w:rsidRPr="00D032B4">
                <w:rPr>
                  <w:noProof/>
                  <w:sz w:val="24"/>
                  <w:rPrChange w:id="42">
                    <w:rPr>
                      <w:noProof/>
                    </w:rPr>
                  </w:rPrChange>
                </w:rPr>
                <mc:AlternateContent>
                  <mc:Choice Requires="wps">
                    <w:drawing>
                      <wp:anchor distT="0" distB="0" distL="114300" distR="114300" simplePos="0" relativeHeight="251666432" behindDoc="0" locked="0" layoutInCell="1" allowOverlap="1" wp14:anchorId="514E1D12" wp14:editId="3CBE15AE">
                        <wp:simplePos x="0" y="0"/>
                        <wp:positionH relativeFrom="column">
                          <wp:posOffset>3131820</wp:posOffset>
                        </wp:positionH>
                        <wp:positionV relativeFrom="paragraph">
                          <wp:posOffset>231140</wp:posOffset>
                        </wp:positionV>
                        <wp:extent cx="190500" cy="219075"/>
                        <wp:effectExtent l="0" t="0" r="19050" b="28575"/>
                        <wp:wrapNone/>
                        <wp:docPr id="29" name="Text Box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356AA" w:rsidRDefault="006356AA" w:rsidP="006356AA">
                                    <w:ins w:id="43" w:author="NELSON MICHAEL J" w:date="2017-03-17T14:21:00Z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83B6A6A" wp14:editId="2A6E4BB0">
                                            <wp:extent cx="0" cy="0"/>
                                            <wp:effectExtent l="0" t="0" r="0" b="0"/>
                                            <wp:docPr id="30" name="Picture 30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0" cy="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ins>
                                    <w:ins w:id="44" w:author="NELSON MICHAEL J" w:date="2017-03-17T14:22:00Z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45A56FB" wp14:editId="78C7D64A">
                                            <wp:extent cx="0" cy="0"/>
                                            <wp:effectExtent l="0" t="0" r="0" b="0"/>
                                            <wp:docPr id="31" name="Picture 3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2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0" cy="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ins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id="_x0000_s1032" type="#_x0000_t202" style="position:absolute;margin-left:246.6pt;margin-top:18.2pt;width:15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/TnIwIAAEsEAAAOAAAAZHJzL2Uyb0RvYy54bWysVM1u2zAMvg/YOwi6L3aMpG2MOEWXLsOA&#10;rhvQ7gEYWY6FyaImKbG7px8lp2n2dxnmg0CK1EfyI+nl9dBpdpDOKzQVn05yzqQRWCuzq/iXx82b&#10;K858AFODRiMr/iQ9v169frXsbSkLbFHX0jECMb7sbcXbEGyZZV60sgM/QSsNGRt0HQRS3S6rHfSE&#10;3umsyPOLrEdXW4dCek+3t6ORrxJ+00gRPjWNl4HpilNuIZ0undt4ZqsllDsHtlXimAb8QxYdKENB&#10;T1C3EIDtnfoNqlPCoccmTAR2GTaNEjLVQNVM81+qeWjBylQLkePtiSb//2DF/eGzY6queLHgzEBH&#10;PXqUQ2BvcWBFpKe3viSvB0t+YaBranMq1ds7FF89M7huwezkjXPYtxJqSm8aX2ZnT0ccH0G2/Ues&#10;KQzsAyagoXFd5I7YYIRObXo6tSamImLIRT7PySLIVJByOU8RoHx+bJ0P7yV2LAoVd9T5BA6HOx9i&#10;MlA+u8RYHrWqN0rrpLjddq0dOwBNySZ9R/Sf3LRhfcUX82I+1v9XiDx9f4LoVKBx16qr+NXJCcrI&#10;2jtTp2EMoPQoU8raHGmMzI0chmE7pIZdxACR4i3WT8Srw3G6aRtJaNF956ynya64/7YHJznTHwz1&#10;ZjGdzeIqJGU2vyxIceeW7bkFjCCoigfORnEd0vpE3gzeUA8blfh9yeSYMk1sov24XXElzvXk9fIP&#10;WP0AAAD//wMAUEsDBBQABgAIAAAAIQDw6hjC3wAAAAkBAAAPAAAAZHJzL2Rvd25yZXYueG1sTI/B&#10;TsMwDIbvSLxDZCQuiKW0pVtL0wkhgdgNBoJr1nhtReKUJOvK25Od4Gj70+/vr9ez0WxC5wdLAm4W&#10;CTCk1qqBOgHvb4/XK2A+SFJSW0IBP+hh3Zyf1bJS9kivOG1Dx2II+UoK6EMYK85926ORfmFHpHjb&#10;W2dkiKPruHLyGMON5mmSFNzIgeKHXo740GP7tT0YAav8efr0m+zloy32ugxXy+np2wlxeTHf3wEL&#10;OIc/GE76UR2a6LSzB1KeaQF5maURFZAVObAI3KanxU7AMimBNzX/36D5BQAA//8DAFBLAQItABQA&#10;BgAIAAAAIQC2gziS/gAAAOEBAAATAAAAAAAAAAAAAAAAAAAAAABbQ29udGVudF9UeXBlc10ueG1s&#10;UEsBAi0AFAAGAAgAAAAhADj9If/WAAAAlAEAAAsAAAAAAAAAAAAAAAAALwEAAF9yZWxzLy5yZWxz&#10;UEsBAi0AFAAGAAgAAAAhAMVP9OcjAgAASwQAAA4AAAAAAAAAAAAAAAAALgIAAGRycy9lMm9Eb2Mu&#10;eG1sUEsBAi0AFAAGAAgAAAAhAPDqGMLfAAAACQEAAA8AAAAAAAAAAAAAAAAAfQQAAGRycy9kb3du&#10;cmV2LnhtbFBLBQYAAAAABAAEAPMAAACJBQAAAAA=&#10;">
                        <v:textbox>
                          <w:txbxContent>
                            <w:p w:rsidR="006356AA" w:rsidRDefault="006356AA" w:rsidP="006356AA">
                              <w:ins w:id="50" w:author="NELSON MICHAEL J" w:date="2017-03-17T14:21:00Z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83B6A6A" wp14:editId="2A6E4BB0">
                                      <wp:extent cx="0" cy="0"/>
                                      <wp:effectExtent l="0" t="0" r="0" b="0"/>
                                      <wp:docPr id="30" name="Picture 3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ins>
                              <w:ins w:id="51" w:author="NELSON MICHAEL J" w:date="2017-03-17T14:22:00Z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45A56FB" wp14:editId="78C7D64A">
                                      <wp:extent cx="0" cy="0"/>
                                      <wp:effectExtent l="0" t="0" r="0" b="0"/>
                                      <wp:docPr id="31" name="Picture 3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ins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</w:ins>
            <w:ins w:id="45" w:author="NELSON MICHAEL J" w:date="2017-03-17T14:22:00Z">
              <w:r w:rsidRPr="00D032B4">
                <w:rPr>
                  <w:noProof/>
                  <w:sz w:val="24"/>
                  <w:rPrChange w:id="46">
                    <w:rPr>
                      <w:noProof/>
                    </w:rPr>
                  </w:rPrChange>
                </w:rPr>
                <mc:AlternateContent>
                  <mc:Choice Requires="wps">
                    <w:drawing>
                      <wp:anchor distT="0" distB="0" distL="114300" distR="114300" simplePos="0" relativeHeight="251665408" behindDoc="0" locked="0" layoutInCell="1" allowOverlap="1" wp14:anchorId="635286DB" wp14:editId="700C66CF">
                        <wp:simplePos x="0" y="0"/>
                        <wp:positionH relativeFrom="column">
                          <wp:posOffset>912495</wp:posOffset>
                        </wp:positionH>
                        <wp:positionV relativeFrom="paragraph">
                          <wp:posOffset>231140</wp:posOffset>
                        </wp:positionV>
                        <wp:extent cx="190500" cy="219075"/>
                        <wp:effectExtent l="0" t="0" r="19050" b="28575"/>
                        <wp:wrapNone/>
                        <wp:docPr id="23" name="Text Box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356AA" w:rsidRDefault="006356AA" w:rsidP="006356AA">
                                    <w:ins w:id="47" w:author="NELSON MICHAEL J" w:date="2017-03-17T14:21:00Z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AE0C431" wp14:editId="6BD34E7C">
                                            <wp:extent cx="0" cy="0"/>
                                            <wp:effectExtent l="0" t="0" r="0" b="0"/>
                                            <wp:docPr id="24" name="Picture 24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0" cy="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ins>
                                    <w:ins w:id="48" w:author="NELSON MICHAEL J" w:date="2017-03-17T14:22:00Z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476DE37" wp14:editId="7F379E7F">
                                            <wp:extent cx="0" cy="0"/>
                                            <wp:effectExtent l="0" t="0" r="0" b="0"/>
                                            <wp:docPr id="25" name="Picture 25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2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0" cy="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ins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id="_x0000_s1033" type="#_x0000_t202" style="position:absolute;margin-left:71.85pt;margin-top:18.2pt;width:15pt;height:1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EDdIwIAAEsEAAAOAAAAZHJzL2Uyb0RvYy54bWysVNtu2zAMfR+wfxD0vtjxkqUx4hRdugwD&#10;ugvQ7gNkWY6FSaImKbGzry8lp2l2exnmB4EUqUPykPTqetCKHITzEkxFp5OcEmE4NNLsKvr1Yfvq&#10;ihIfmGmYAiMqehSeXq9fvlj1thQFdKAa4QiCGF/2tqJdCLbMMs87oZmfgBUGjS04zQKqbpc1jvWI&#10;rlVW5PmbrAfXWAdceI+3t6ORrhN+2woePretF4GoimJuIZ0unXU8s/WKlTvHbCf5KQ32D1loJg0G&#10;PUPdssDI3snfoLTkDjy0YcJBZ9C2kotUA1YzzX+p5r5jVqRakBxvzzT5/wfLPx2+OCKbihavKTFM&#10;Y48exBDIWxhIEenprS/R696iXxjwGtucSvX2Dvg3TwxsOmZ24sY56DvBGkxvGl9mF09HHB9B6v4j&#10;NBiG7QMkoKF1OnKHbBBExzYdz62JqfAYcpnPc7RwNBWoLOYpAiufHlvnw3sBmkShog47n8DZ4c6H&#10;mAwrn1xiLA9KNlupVFLcrt4oRw4Mp2SbvhP6T27KkL6iy3kxH+v/K0Sevj9BaBlw3JXUFb06O7Ey&#10;svbONGkYA5NqlDFlZU40RuZGDsNQD6lhixggUlxDc0ReHYzTjduIQgfuByU9TnZF/fc9c4IS9cFg&#10;b5bT2SyuQlJm80WBiru01JcWZjhCVTRQMoqbkNYn8mbgBnvYysTvcyanlHFiE+2n7Yorcaknr+d/&#10;wPoRAAD//wMAUEsDBBQABgAIAAAAIQD/d2uO3gAAAAkBAAAPAAAAZHJzL2Rvd25yZXYueG1sTI/B&#10;TsMwDIbvSLxDZCQuiKXQqt1K0wkhgeA2xjSuWeO1FYlTkqwrb096guNvf/r9uVpPRrMRne8tCbhb&#10;JMCQGqt6agXsPp5vl8B8kKSktoQCftDDur68qGSp7JnecdyGlsUS8qUU0IUwlJz7pkMj/cIOSHF3&#10;tM7IEKNruXLyHMuN5vdJknMje4oXOjngU4fN1/ZkBCyz1/HTv6WbfZMf9SrcFOPLtxPi+mp6fAAW&#10;cAp/MMz6UR3q6HSwJ1Ke6ZiztIiogDTPgM1AMQ8OAopkBbyu+P8P6l8AAAD//wMAUEsBAi0AFAAG&#10;AAgAAAAhALaDOJL+AAAA4QEAABMAAAAAAAAAAAAAAAAAAAAAAFtDb250ZW50X1R5cGVzXS54bWxQ&#10;SwECLQAUAAYACAAAACEAOP0h/9YAAACUAQAACwAAAAAAAAAAAAAAAAAvAQAAX3JlbHMvLnJlbHNQ&#10;SwECLQAUAAYACAAAACEAUbxA3SMCAABLBAAADgAAAAAAAAAAAAAAAAAuAgAAZHJzL2Uyb0RvYy54&#10;bWxQSwECLQAUAAYACAAAACEA/3drjt4AAAAJAQAADwAAAAAAAAAAAAAAAAB9BAAAZHJzL2Rvd25y&#10;ZXYueG1sUEsFBgAAAAAEAAQA8wAAAIgFAAAAAA==&#10;">
                        <v:textbox>
                          <w:txbxContent>
                            <w:p w:rsidR="006356AA" w:rsidRDefault="006356AA" w:rsidP="006356AA">
                              <w:ins w:id="56" w:author="NELSON MICHAEL J" w:date="2017-03-17T14:21:00Z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AE0C431" wp14:editId="6BD34E7C">
                                      <wp:extent cx="0" cy="0"/>
                                      <wp:effectExtent l="0" t="0" r="0" b="0"/>
                                      <wp:docPr id="24" name="Picture 2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ins>
                              <w:ins w:id="57" w:author="NELSON MICHAEL J" w:date="2017-03-17T14:22:00Z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476DE37" wp14:editId="7F379E7F">
                                      <wp:extent cx="0" cy="0"/>
                                      <wp:effectExtent l="0" t="0" r="0" b="0"/>
                                      <wp:docPr id="25" name="Picture 2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ins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</w:ins>
          </w:p>
          <w:p w:rsidR="006356AA" w:rsidRDefault="006356AA" w:rsidP="008E3F2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Major                                      Minor</w:t>
            </w:r>
          </w:p>
        </w:tc>
      </w:tr>
      <w:tr w:rsidR="006356AA" w:rsidTr="008E3F2C">
        <w:tc>
          <w:tcPr>
            <w:tcW w:w="3708" w:type="dxa"/>
          </w:tcPr>
          <w:p w:rsidR="006356AA" w:rsidRDefault="006356AA">
            <w:pPr>
              <w:spacing w:line="360" w:lineRule="auto"/>
              <w:rPr>
                <w:sz w:val="24"/>
              </w:rPr>
              <w:pPrChange w:id="49" w:author="NELSON MICHAEL J" w:date="2017-03-17T14:18:00Z">
                <w:pPr>
                  <w:spacing w:after="200" w:line="360" w:lineRule="auto"/>
                  <w:jc w:val="center"/>
                </w:pPr>
              </w:pPrChange>
            </w:pPr>
            <w:del w:id="50" w:author="NELSON MICHAEL J" w:date="2017-03-17T14:23:00Z">
              <w:r w:rsidDel="00D032B4">
                <w:rPr>
                  <w:sz w:val="24"/>
                </w:rPr>
                <w:delText xml:space="preserve">Previous Projects Undertaken - </w:delText>
              </w:r>
            </w:del>
            <w:r>
              <w:rPr>
                <w:sz w:val="24"/>
              </w:rPr>
              <w:t>Status</w:t>
            </w:r>
          </w:p>
        </w:tc>
        <w:tc>
          <w:tcPr>
            <w:tcW w:w="5868" w:type="dxa"/>
          </w:tcPr>
          <w:p w:rsidR="006356AA" w:rsidRDefault="006356AA" w:rsidP="008E3F2C">
            <w:pPr>
              <w:spacing w:line="360" w:lineRule="auto"/>
              <w:rPr>
                <w:sz w:val="24"/>
              </w:rPr>
            </w:pPr>
            <w:ins w:id="51" w:author="NELSON MICHAEL J" w:date="2017-03-17T14:23:00Z">
              <w:r w:rsidRPr="00D032B4">
                <w:rPr>
                  <w:noProof/>
                  <w:sz w:val="24"/>
                  <w:rPrChange w:id="52">
                    <w:rPr>
                      <w:noProof/>
                    </w:rPr>
                  </w:rPrChange>
                </w:rPr>
                <mc:AlternateContent>
                  <mc:Choice Requires="wps">
                    <w:drawing>
                      <wp:anchor distT="0" distB="0" distL="114300" distR="114300" simplePos="0" relativeHeight="251668480" behindDoc="0" locked="0" layoutInCell="1" allowOverlap="1" wp14:anchorId="26D0F894" wp14:editId="39DD1677">
                        <wp:simplePos x="0" y="0"/>
                        <wp:positionH relativeFrom="column">
                          <wp:posOffset>3150870</wp:posOffset>
                        </wp:positionH>
                        <wp:positionV relativeFrom="paragraph">
                          <wp:posOffset>32385</wp:posOffset>
                        </wp:positionV>
                        <wp:extent cx="190500" cy="219075"/>
                        <wp:effectExtent l="0" t="0" r="19050" b="28575"/>
                        <wp:wrapNone/>
                        <wp:docPr id="291" name="Text Box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356AA" w:rsidRDefault="006356AA" w:rsidP="006356AA">
                                    <w:ins w:id="53" w:author="NELSON MICHAEL J" w:date="2017-03-17T14:21:00Z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A71BA77" wp14:editId="480B0BF2">
                                            <wp:extent cx="0" cy="0"/>
                                            <wp:effectExtent l="0" t="0" r="0" b="0"/>
                                            <wp:docPr id="292" name="Picture 29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0" cy="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ins>
                                    <w:ins w:id="54" w:author="NELSON MICHAEL J" w:date="2017-03-17T14:22:00Z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AD61CE7" wp14:editId="331FA987">
                                            <wp:extent cx="0" cy="0"/>
                                            <wp:effectExtent l="0" t="0" r="0" b="0"/>
                                            <wp:docPr id="293" name="Picture 293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2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0" cy="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ins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id="_x0000_s1034" type="#_x0000_t202" style="position:absolute;margin-left:248.1pt;margin-top:2.55pt;width:15pt;height:1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paJAIAAEwEAAAOAAAAZHJzL2Uyb0RvYy54bWysVNtu2zAMfR+wfxD0vtgxkrUx4hRdugwD&#10;ugvQ7gMYWY6FSaInKbGzrx8lp2l2exnmB4EUqUPykPTyZjCaHaTzCm3Fp5OcM2kF1sruKv7lcfPq&#10;mjMfwNag0cqKH6XnN6uXL5Z9V8oCW9S1dIxArC/7ruJtCF2ZZV600oCfYCctGRt0BgKpbpfVDnpC&#10;Nzor8vx11qOrO4dCek+3d6ORrxJ+00gRPjWNl4HpilNuIZ0undt4ZqsllDsHXavEKQ34hywMKEtB&#10;z1B3EIDtnfoNyijh0GMTJgJNhk2jhEw1UDXT/JdqHlroZKqFyPHdmSb//2DFx8Nnx1Rd8WIx5cyC&#10;oSY9yiGwNziwIvLTd74kt4eOHMNA19TnVKvv7lF89cziugW7k7fOYd9KqCm/aXyZXTwdcXwE2fYf&#10;sKYwsA+YgIbGmUge0cEInfp0PPcmpiJiyEU+z8kiyFSQcjVPEaB8etw5H95JNCwKFXfU+gQOh3sf&#10;YjJQPrnEWB61qjdK66S43XatHTsAjckmfSf0n9y0ZX3FF/NiPtb/V4g8fX+CMCrQvGtlKn59doIy&#10;svbW1mkaAyg9ypSyticaI3Mjh2HYDqlj1zFApHiL9ZF4dTiON60jCS2675z1NNoV99/24CRn+r2l&#10;3iyms1nchaTM5lcFKe7Ssr20gBUEVfHA2SiuQ9qfyJvFW+phoxK/z5mcUqaRTbSf1ivuxKWevJ5/&#10;AqsfAAAA//8DAFBLAwQUAAYACAAAACEAm7FtSN4AAAAIAQAADwAAAGRycy9kb3ducmV2LnhtbEyP&#10;wU7DMBBE70j8g7VIXBB1mrahCdlUCAkENygIrm68TSLsdYjdNPw97gmOoxnNvCk3kzVipMF3jhHm&#10;swQEce10xw3C+9vD9RqED4q1Mo4J4Yc8bKrzs1IV2h35lcZtaEQsYV8ohDaEvpDS1y1Z5WeuJ47e&#10;3g1WhSiHRupBHWO5NTJNkkxa1XFcaFVP9y3VX9uDRVgvn8ZP/7x4+aizvcnD1c34+D0gXl5Md7cg&#10;Ak3hLwwn/IgOVWTauQNrLwzCMs/SGEVYzUFEf5We9A5hkWcgq1L+P1D9AgAA//8DAFBLAQItABQA&#10;BgAIAAAAIQC2gziS/gAAAOEBAAATAAAAAAAAAAAAAAAAAAAAAABbQ29udGVudF9UeXBlc10ueG1s&#10;UEsBAi0AFAAGAAgAAAAhADj9If/WAAAAlAEAAAsAAAAAAAAAAAAAAAAALwEAAF9yZWxzLy5yZWxz&#10;UEsBAi0AFAAGAAgAAAAhAHVWGlokAgAATAQAAA4AAAAAAAAAAAAAAAAALgIAAGRycy9lMm9Eb2Mu&#10;eG1sUEsBAi0AFAAGAAgAAAAhAJuxbUjeAAAACAEAAA8AAAAAAAAAAAAAAAAAfgQAAGRycy9kb3du&#10;cmV2LnhtbFBLBQYAAAAABAAEAPMAAACJBQAAAAA=&#10;">
                        <v:textbox>
                          <w:txbxContent>
                            <w:p w:rsidR="006356AA" w:rsidRDefault="006356AA" w:rsidP="006356AA">
                              <w:ins w:id="64" w:author="NELSON MICHAEL J" w:date="2017-03-17T14:21:00Z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A71BA77" wp14:editId="480B0BF2">
                                      <wp:extent cx="0" cy="0"/>
                                      <wp:effectExtent l="0" t="0" r="0" b="0"/>
                                      <wp:docPr id="292" name="Picture 29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ins>
                              <w:ins w:id="65" w:author="NELSON MICHAEL J" w:date="2017-03-17T14:22:00Z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AD61CE7" wp14:editId="331FA987">
                                      <wp:extent cx="0" cy="0"/>
                                      <wp:effectExtent l="0" t="0" r="0" b="0"/>
                                      <wp:docPr id="293" name="Picture 29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ins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Pr="00D032B4">
                <w:rPr>
                  <w:noProof/>
                  <w:sz w:val="24"/>
                  <w:rPrChange w:id="55">
                    <w:rPr>
                      <w:noProof/>
                    </w:rPr>
                  </w:rPrChange>
                </w:rPr>
                <mc:AlternateContent>
                  <mc:Choice Requires="wps">
                    <w:drawing>
                      <wp:anchor distT="0" distB="0" distL="114300" distR="114300" simplePos="0" relativeHeight="251667456" behindDoc="0" locked="0" layoutInCell="1" allowOverlap="1" wp14:anchorId="71B39EC1" wp14:editId="12DE55EA">
                        <wp:simplePos x="0" y="0"/>
                        <wp:positionH relativeFrom="column">
                          <wp:posOffset>922020</wp:posOffset>
                        </wp:positionH>
                        <wp:positionV relativeFrom="paragraph">
                          <wp:posOffset>22860</wp:posOffset>
                        </wp:positionV>
                        <wp:extent cx="190500" cy="219075"/>
                        <wp:effectExtent l="0" t="0" r="19050" b="28575"/>
                        <wp:wrapNone/>
                        <wp:docPr id="288" name="Text Box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356AA" w:rsidRDefault="006356AA" w:rsidP="006356AA">
                                    <w:ins w:id="56" w:author="NELSON MICHAEL J" w:date="2017-03-17T14:21:00Z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87E33C6" wp14:editId="1C951E01">
                                            <wp:extent cx="0" cy="0"/>
                                            <wp:effectExtent l="0" t="0" r="0" b="0"/>
                                            <wp:docPr id="289" name="Picture 28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0" cy="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ins>
                                    <w:ins w:id="57" w:author="NELSON MICHAEL J" w:date="2017-03-17T14:22:00Z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FACD592" wp14:editId="448A0746">
                                            <wp:extent cx="0" cy="0"/>
                                            <wp:effectExtent l="0" t="0" r="0" b="0"/>
                                            <wp:docPr id="290" name="Picture 290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2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0" cy="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ins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id="_x0000_s1035" type="#_x0000_t202" style="position:absolute;margin-left:72.6pt;margin-top:1.8pt;width:15pt;height:1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EC5JAIAAEwEAAAOAAAAZHJzL2Uyb0RvYy54bWysVNtu2zAMfR+wfxD0vtgxkrUx4hRdugwD&#10;ugvQ7gMYWY6FSaInKbGzrx8lp2l2exnmB4EUqUPykPTyZjCaHaTzCm3Fp5OcM2kF1sruKv7lcfPq&#10;mjMfwNag0cqKH6XnN6uXL5Z9V8oCW9S1dIxArC/7ruJtCF2ZZV600oCfYCctGRt0BgKpbpfVDnpC&#10;Nzor8vx11qOrO4dCek+3d6ORrxJ+00gRPjWNl4HpilNuIZ0undt4ZqsllDsHXavEKQ34hywMKEtB&#10;z1B3EIDtnfoNyijh0GMTJgJNhk2jhEw1UDXT/JdqHlroZKqFyPHdmSb//2DFx8Nnx1Rd8eKaWmXB&#10;UJMe5RDYGxxYEfnpO1+S20NHjmGga+pzqtV39yi+emZx3YLdyVvnsG8l1JTfNL7MLp6OOD6CbPsP&#10;WFMY2AdMQEPjTCSP6GCETn06nnsTUxEx5CKf52QRZCpIuZqnCFA+Pe6cD+8kGhaFijtqfQKHw70P&#10;MRkon1xiLI9a1RuldVLcbrvWjh2AxmSTvhP6T27asr7ii3kxH+v/K0Sevj9BGBVo3rUyFb8+O0EZ&#10;WXtr6zSNAZQeZUpZ2xONkbmRwzBsh9SxRQwQKd5ifSReHY7jTetIQovuO2c9jXbF/bc9OMmZfm+p&#10;N4vpbBZ3ISmz+VVBiru0bC8tYAVBVTxwNorrkPYn8mbxlnrYqMTvcyanlGlkE+2n9Yo7caknr+ef&#10;wOoHAAAA//8DAFBLAwQUAAYACAAAACEA7QUvMdwAAAAIAQAADwAAAGRycy9kb3ducmV2LnhtbEyP&#10;y07DMBBF90j8gzVIbBB1+iANIU6FkEB0BwXB1o2nSUQ8Drabhr9nsoLl0b26c6bYjLYTA/rQOlIw&#10;nyUgkCpnWqoVvL89XmcgQtRkdOcIFfxggE15flbo3LgTveKwi7XgEQq5VtDE2OdShqpBq8PM9Uic&#10;HZy3OjL6WhqvTzxuO7lIklRa3RJfaHSPDw1WX7ujVZCtnofPsF2+fFTpobuNV+vh6dsrdXkx3t+B&#10;iDjGvzJM+qwOJTvt3ZFMEB3z6mbBVQXLFMSUryfeM2dzkGUh/z9Q/gIAAP//AwBQSwECLQAUAAYA&#10;CAAAACEAtoM4kv4AAADhAQAAEwAAAAAAAAAAAAAAAAAAAAAAW0NvbnRlbnRfVHlwZXNdLnhtbFBL&#10;AQItABQABgAIAAAAIQA4/SH/1gAAAJQBAAALAAAAAAAAAAAAAAAAAC8BAABfcmVscy8ucmVsc1BL&#10;AQItABQABgAIAAAAIQA6FEC5JAIAAEwEAAAOAAAAAAAAAAAAAAAAAC4CAABkcnMvZTJvRG9jLnht&#10;bFBLAQItABQABgAIAAAAIQDtBS8x3AAAAAgBAAAPAAAAAAAAAAAAAAAAAH4EAABkcnMvZG93bnJl&#10;di54bWxQSwUGAAAAAAQABADzAAAAhwUAAAAA&#10;">
                        <v:textbox>
                          <w:txbxContent>
                            <w:p w:rsidR="006356AA" w:rsidRDefault="006356AA" w:rsidP="006356AA">
                              <w:ins w:id="69" w:author="NELSON MICHAEL J" w:date="2017-03-17T14:21:00Z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87E33C6" wp14:editId="1C951E01">
                                      <wp:extent cx="0" cy="0"/>
                                      <wp:effectExtent l="0" t="0" r="0" b="0"/>
                                      <wp:docPr id="289" name="Picture 28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ins>
                              <w:ins w:id="70" w:author="NELSON MICHAEL J" w:date="2017-03-17T14:22:00Z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FACD592" wp14:editId="448A0746">
                                      <wp:extent cx="0" cy="0"/>
                                      <wp:effectExtent l="0" t="0" r="0" b="0"/>
                                      <wp:docPr id="290" name="Picture 29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ins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</w:ins>
            <w:r>
              <w:rPr>
                <w:sz w:val="24"/>
              </w:rPr>
              <w:t>Completed                               Ongoing</w:t>
            </w:r>
          </w:p>
        </w:tc>
      </w:tr>
      <w:tr w:rsidR="006356AA" w:rsidTr="008E3F2C">
        <w:tc>
          <w:tcPr>
            <w:tcW w:w="3708" w:type="dxa"/>
          </w:tcPr>
          <w:p w:rsidR="006356AA" w:rsidRDefault="006356AA">
            <w:pPr>
              <w:spacing w:line="360" w:lineRule="auto"/>
              <w:rPr>
                <w:sz w:val="24"/>
              </w:rPr>
              <w:pPrChange w:id="58" w:author="NELSON MICHAEL J" w:date="2017-03-17T14:18:00Z">
                <w:pPr>
                  <w:spacing w:after="200" w:line="360" w:lineRule="auto"/>
                  <w:jc w:val="center"/>
                </w:pPr>
              </w:pPrChange>
            </w:pPr>
            <w:del w:id="59" w:author="NELSON MICHAEL J" w:date="2017-03-17T14:23:00Z">
              <w:r w:rsidDel="00D032B4">
                <w:rPr>
                  <w:sz w:val="24"/>
                </w:rPr>
                <w:delText xml:space="preserve">Previous Projects Undertaken - </w:delText>
              </w:r>
            </w:del>
            <w:r>
              <w:rPr>
                <w:sz w:val="24"/>
              </w:rPr>
              <w:lastRenderedPageBreak/>
              <w:t>Title</w:t>
            </w:r>
          </w:p>
        </w:tc>
        <w:tc>
          <w:tcPr>
            <w:tcW w:w="5868" w:type="dxa"/>
          </w:tcPr>
          <w:p w:rsidR="006356AA" w:rsidRDefault="006356AA" w:rsidP="008E3F2C">
            <w:pPr>
              <w:spacing w:line="360" w:lineRule="auto"/>
              <w:rPr>
                <w:ins w:id="60" w:author="NELSON MICHAEL J" w:date="2017-03-17T14:24:00Z"/>
                <w:sz w:val="24"/>
              </w:rPr>
            </w:pPr>
          </w:p>
          <w:p w:rsidR="006356AA" w:rsidRDefault="006356AA" w:rsidP="008E3F2C">
            <w:pPr>
              <w:spacing w:line="360" w:lineRule="auto"/>
              <w:rPr>
                <w:sz w:val="24"/>
              </w:rPr>
            </w:pPr>
          </w:p>
        </w:tc>
      </w:tr>
      <w:tr w:rsidR="006356AA" w:rsidTr="008E3F2C">
        <w:tc>
          <w:tcPr>
            <w:tcW w:w="3708" w:type="dxa"/>
          </w:tcPr>
          <w:p w:rsidR="006356AA" w:rsidRDefault="006356AA">
            <w:pPr>
              <w:spacing w:line="360" w:lineRule="auto"/>
              <w:rPr>
                <w:sz w:val="24"/>
              </w:rPr>
              <w:pPrChange w:id="61" w:author="NELSON MICHAEL J" w:date="2017-03-17T14:18:00Z">
                <w:pPr>
                  <w:spacing w:after="200" w:line="360" w:lineRule="auto"/>
                  <w:jc w:val="center"/>
                </w:pPr>
              </w:pPrChange>
            </w:pPr>
            <w:del w:id="62" w:author="NELSON MICHAEL J" w:date="2017-03-17T14:24:00Z">
              <w:r w:rsidDel="00D032B4">
                <w:rPr>
                  <w:sz w:val="24"/>
                </w:rPr>
                <w:lastRenderedPageBreak/>
                <w:delText xml:space="preserve">Previous Projects Undertaken - </w:delText>
              </w:r>
            </w:del>
            <w:r>
              <w:rPr>
                <w:sz w:val="24"/>
              </w:rPr>
              <w:t>Agency</w:t>
            </w:r>
          </w:p>
        </w:tc>
        <w:tc>
          <w:tcPr>
            <w:tcW w:w="5868" w:type="dxa"/>
          </w:tcPr>
          <w:p w:rsidR="006356AA" w:rsidRDefault="006356AA" w:rsidP="008E3F2C">
            <w:pPr>
              <w:spacing w:line="360" w:lineRule="auto"/>
              <w:rPr>
                <w:sz w:val="24"/>
              </w:rPr>
            </w:pPr>
          </w:p>
        </w:tc>
      </w:tr>
      <w:tr w:rsidR="006356AA" w:rsidTr="008E3F2C">
        <w:tc>
          <w:tcPr>
            <w:tcW w:w="3708" w:type="dxa"/>
          </w:tcPr>
          <w:p w:rsidR="006356AA" w:rsidRDefault="006356AA">
            <w:pPr>
              <w:spacing w:line="360" w:lineRule="auto"/>
              <w:rPr>
                <w:sz w:val="24"/>
              </w:rPr>
              <w:pPrChange w:id="63" w:author="NELSON MICHAEL J" w:date="2017-03-17T15:30:00Z">
                <w:pPr>
                  <w:spacing w:after="200" w:line="360" w:lineRule="auto"/>
                  <w:jc w:val="center"/>
                </w:pPr>
              </w:pPrChange>
            </w:pPr>
            <w:r>
              <w:rPr>
                <w:sz w:val="24"/>
              </w:rPr>
              <w:t xml:space="preserve">Title of </w:t>
            </w:r>
            <w:ins w:id="64" w:author="NELSON MICHAEL J" w:date="2017-03-17T15:30:00Z">
              <w:r>
                <w:rPr>
                  <w:sz w:val="24"/>
                </w:rPr>
                <w:t xml:space="preserve">the </w:t>
              </w:r>
            </w:ins>
            <w:r>
              <w:rPr>
                <w:sz w:val="24"/>
              </w:rPr>
              <w:t xml:space="preserve">Project </w:t>
            </w:r>
            <w:del w:id="65" w:author="NELSON MICHAEL J" w:date="2017-03-17T15:30:00Z">
              <w:r w:rsidDel="009A17E7">
                <w:rPr>
                  <w:sz w:val="24"/>
                </w:rPr>
                <w:delText>Proposal</w:delText>
              </w:r>
            </w:del>
          </w:p>
        </w:tc>
        <w:tc>
          <w:tcPr>
            <w:tcW w:w="5868" w:type="dxa"/>
          </w:tcPr>
          <w:p w:rsidR="006356AA" w:rsidRDefault="006356AA" w:rsidP="008E3F2C">
            <w:pPr>
              <w:spacing w:line="360" w:lineRule="auto"/>
              <w:rPr>
                <w:ins w:id="66" w:author="NELSON MICHAEL J" w:date="2017-03-17T14:24:00Z"/>
                <w:sz w:val="24"/>
              </w:rPr>
            </w:pPr>
          </w:p>
          <w:p w:rsidR="006356AA" w:rsidRDefault="006356AA" w:rsidP="008E3F2C">
            <w:pPr>
              <w:spacing w:line="360" w:lineRule="auto"/>
              <w:rPr>
                <w:sz w:val="24"/>
              </w:rPr>
            </w:pPr>
          </w:p>
        </w:tc>
      </w:tr>
      <w:tr w:rsidR="006356AA" w:rsidTr="008E3F2C">
        <w:tc>
          <w:tcPr>
            <w:tcW w:w="3708" w:type="dxa"/>
          </w:tcPr>
          <w:p w:rsidR="006356AA" w:rsidRDefault="006356AA">
            <w:pPr>
              <w:spacing w:line="360" w:lineRule="auto"/>
              <w:rPr>
                <w:sz w:val="24"/>
              </w:rPr>
              <w:pPrChange w:id="67" w:author="NELSON MICHAEL J" w:date="2017-03-17T14:18:00Z">
                <w:pPr>
                  <w:spacing w:after="200" w:line="360" w:lineRule="auto"/>
                  <w:jc w:val="center"/>
                </w:pPr>
              </w:pPrChange>
            </w:pPr>
            <w:r>
              <w:rPr>
                <w:sz w:val="24"/>
              </w:rPr>
              <w:t>Broad Area of Research</w:t>
            </w:r>
          </w:p>
        </w:tc>
        <w:tc>
          <w:tcPr>
            <w:tcW w:w="5868" w:type="dxa"/>
          </w:tcPr>
          <w:p w:rsidR="006356AA" w:rsidRDefault="006356AA" w:rsidP="008E3F2C">
            <w:pPr>
              <w:spacing w:line="360" w:lineRule="auto"/>
              <w:rPr>
                <w:sz w:val="24"/>
              </w:rPr>
            </w:pPr>
          </w:p>
        </w:tc>
      </w:tr>
      <w:tr w:rsidR="006356AA" w:rsidTr="008E3F2C">
        <w:tc>
          <w:tcPr>
            <w:tcW w:w="3708" w:type="dxa"/>
          </w:tcPr>
          <w:p w:rsidR="006356AA" w:rsidRDefault="006356AA">
            <w:pPr>
              <w:spacing w:line="360" w:lineRule="auto"/>
              <w:rPr>
                <w:sz w:val="24"/>
              </w:rPr>
              <w:pPrChange w:id="68" w:author="NELSON MICHAEL J" w:date="2017-03-17T14:25:00Z">
                <w:pPr>
                  <w:spacing w:after="200" w:line="360" w:lineRule="auto"/>
                  <w:jc w:val="center"/>
                </w:pPr>
              </w:pPrChange>
            </w:pPr>
            <w:del w:id="69" w:author="NELSON MICHAEL J" w:date="2017-03-17T14:24:00Z">
              <w:r w:rsidDel="00CD633B">
                <w:rPr>
                  <w:sz w:val="24"/>
                </w:rPr>
                <w:delText>Whether Inter-disciplina</w:delText>
              </w:r>
            </w:del>
            <w:del w:id="70" w:author="NELSON MICHAEL J" w:date="2017-03-17T14:25:00Z">
              <w:r w:rsidDel="00CD633B">
                <w:rPr>
                  <w:sz w:val="24"/>
                </w:rPr>
                <w:delText>ry</w:delText>
              </w:r>
            </w:del>
            <w:ins w:id="71" w:author="NELSON MICHAEL J" w:date="2017-03-17T14:25:00Z">
              <w:r>
                <w:rPr>
                  <w:sz w:val="24"/>
                </w:rPr>
                <w:t>Disciplines of research if it is inter-disciplinary</w:t>
              </w:r>
            </w:ins>
          </w:p>
        </w:tc>
        <w:tc>
          <w:tcPr>
            <w:tcW w:w="5868" w:type="dxa"/>
          </w:tcPr>
          <w:p w:rsidR="006356AA" w:rsidRDefault="006356AA" w:rsidP="008E3F2C">
            <w:pPr>
              <w:spacing w:line="360" w:lineRule="auto"/>
              <w:rPr>
                <w:sz w:val="24"/>
              </w:rPr>
            </w:pPr>
          </w:p>
        </w:tc>
      </w:tr>
      <w:tr w:rsidR="006356AA" w:rsidTr="008E3F2C">
        <w:tc>
          <w:tcPr>
            <w:tcW w:w="3708" w:type="dxa"/>
          </w:tcPr>
          <w:p w:rsidR="006356AA" w:rsidDel="00CD633B" w:rsidRDefault="006356AA" w:rsidP="008E3F2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Type of the Project</w:t>
            </w:r>
          </w:p>
        </w:tc>
        <w:tc>
          <w:tcPr>
            <w:tcW w:w="5868" w:type="dxa"/>
          </w:tcPr>
          <w:p w:rsidR="006356AA" w:rsidRDefault="006356AA" w:rsidP="008E3F2C">
            <w:pPr>
              <w:spacing w:line="360" w:lineRule="auto"/>
              <w:rPr>
                <w:sz w:val="24"/>
              </w:rPr>
            </w:pPr>
            <w:ins w:id="72" w:author="NELSON MICHAEL J" w:date="2017-03-17T14:22:00Z">
              <w:r w:rsidRPr="00D032B4">
                <w:rPr>
                  <w:noProof/>
                  <w:sz w:val="24"/>
                  <w:rPrChange w:id="73">
                    <w:rPr>
                      <w:noProof/>
                    </w:rPr>
                  </w:rPrChange>
                </w:rPr>
                <mc:AlternateContent>
                  <mc:Choice Requires="wps">
                    <w:drawing>
                      <wp:anchor distT="0" distB="0" distL="114300" distR="114300" simplePos="0" relativeHeight="251670528" behindDoc="0" locked="0" layoutInCell="1" allowOverlap="1" wp14:anchorId="7692B8F6" wp14:editId="75CEB617">
                        <wp:simplePos x="0" y="0"/>
                        <wp:positionH relativeFrom="column">
                          <wp:posOffset>2988945</wp:posOffset>
                        </wp:positionH>
                        <wp:positionV relativeFrom="paragraph">
                          <wp:posOffset>7620</wp:posOffset>
                        </wp:positionV>
                        <wp:extent cx="190500" cy="219075"/>
                        <wp:effectExtent l="0" t="0" r="19050" b="28575"/>
                        <wp:wrapNone/>
                        <wp:docPr id="16" name="Text Box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356AA" w:rsidRDefault="006356AA" w:rsidP="006356AA">
                                    <w:ins w:id="74" w:author="NELSON MICHAEL J" w:date="2017-03-17T14:21:00Z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914CD9A" wp14:editId="0E206763">
                                            <wp:extent cx="0" cy="0"/>
                                            <wp:effectExtent l="0" t="0" r="0" b="0"/>
                                            <wp:docPr id="17" name="Picture 17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0" cy="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ins>
                                    <w:ins w:id="75" w:author="NELSON MICHAEL J" w:date="2017-03-17T14:22:00Z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C2AFDA9" wp14:editId="6851F4D0">
                                            <wp:extent cx="0" cy="0"/>
                                            <wp:effectExtent l="0" t="0" r="0" b="0"/>
                                            <wp:docPr id="26" name="Picture 26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2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0" cy="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ins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id="_x0000_s1036" type="#_x0000_t202" style="position:absolute;margin-left:235.35pt;margin-top:.6pt;width:15pt;height:1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miOIgIAAEwEAAAOAAAAZHJzL2Uyb0RvYy54bWysVM1u2zAMvg/YOwi6L3aMpG2MOEWXLsOA&#10;rhvQ7gEYWY6FyaImKbG7px8lp2n2dxnmg0CK1EfyI+nl9dBpdpDOKzQVn05yzqQRWCuzq/iXx82b&#10;K858AFODRiMr/iQ9v169frXsbSkLbFHX0jECMb7sbcXbEGyZZV60sgM/QSsNGRt0HQRS3S6rHfSE&#10;3umsyPOLrEdXW4dCek+3t6ORrxJ+00gRPjWNl4HpilNuIZ0undt4ZqsllDsHtlXimAb8QxYdKENB&#10;T1C3EIDtnfoNqlPCoccmTAR2GTaNEjLVQNVM81+qeWjBylQLkePtiSb//2DF/eGzY6qm3l1wZqCj&#10;Hj3KIbC3OLAi0tNbX5LXgyW/MNA1uaZSvb1D8dUzg+sWzE7eOId9K6Gm9KbxZXb2dMTxEWTbf8Sa&#10;wsA+YAIaGtdF7ogNRujUpqdTa2IqIoZc5POcLIJMBSmX8xQByufH1vnwXmLHolBxR51P4HC48yEm&#10;A+WzS4zlUat6o7ROittt19qxA9CUbNJ3RP/JTRvWV3wxL+Zj/X+FyNP3J4hOBRp3rbqKX52coIys&#10;vTN1GsYASo8ypazNkcbI3MhhGLbD2LA0vZHjLdZPRKzDcbxpHUlo0X3nrKfRrrj/tgcnOdMfDDVn&#10;MZ3N4i4kZTa/LEhx55btuQWMIKiKB85GcR3S/kTiDN5QExuVCH7J5JgzjWzi/bhecSfO9eT18hNY&#10;/QAAAP//AwBQSwMEFAAGAAgAAAAhAPz72ZXdAAAACAEAAA8AAABkcnMvZG93bnJldi54bWxMj8tO&#10;wzAQRfdI/IM1SGwQtekrJcSpEBKI7qAg2LrxNImwxyF20/D3TFewvDpXd84U69E7MWAf20AabiYK&#10;BFIVbEu1hve3x+sViJgMWeMCoYYfjLAuz88Kk9twpFcctqkWPEIxNxqalLpcylg16E2chA6J2T70&#10;3iSOfS1tb4487p2cKrWU3rTEFxrT4UOD1df24DWs5s/DZ9zMXj6q5d7dpqtsePrutb68GO/vQCQc&#10;018ZTvqsDiU77cKBbBROwzxTGVcZTEEwX6hT3mmYLTKQZSH/P1D+AgAA//8DAFBLAQItABQABgAI&#10;AAAAIQC2gziS/gAAAOEBAAATAAAAAAAAAAAAAAAAAAAAAABbQ29udGVudF9UeXBlc10ueG1sUEsB&#10;Ai0AFAAGAAgAAAAhADj9If/WAAAAlAEAAAsAAAAAAAAAAAAAAAAALwEAAF9yZWxzLy5yZWxzUEsB&#10;Ai0AFAAGAAgAAAAhAOiaaI4iAgAATAQAAA4AAAAAAAAAAAAAAAAALgIAAGRycy9lMm9Eb2MueG1s&#10;UEsBAi0AFAAGAAgAAAAhAPz72ZXdAAAACAEAAA8AAAAAAAAAAAAAAAAAfAQAAGRycy9kb3ducmV2&#10;LnhtbFBLBQYAAAAABAAEAPMAAACGBQAAAAA=&#10;">
                        <v:textbox>
                          <w:txbxContent>
                            <w:p w:rsidR="006356AA" w:rsidRDefault="006356AA" w:rsidP="006356AA">
                              <w:ins w:id="89" w:author="NELSON MICHAEL J" w:date="2017-03-17T14:21:00Z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914CD9A" wp14:editId="0E206763">
                                      <wp:extent cx="0" cy="0"/>
                                      <wp:effectExtent l="0" t="0" r="0" b="0"/>
                                      <wp:docPr id="17" name="Picture 1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ins>
                              <w:ins w:id="90" w:author="NELSON MICHAEL J" w:date="2017-03-17T14:22:00Z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C2AFDA9" wp14:editId="6851F4D0">
                                      <wp:extent cx="0" cy="0"/>
                                      <wp:effectExtent l="0" t="0" r="0" b="0"/>
                                      <wp:docPr id="26" name="Picture 2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ins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Pr="00D032B4">
                <w:rPr>
                  <w:noProof/>
                  <w:sz w:val="24"/>
                  <w:rPrChange w:id="76">
                    <w:rPr>
                      <w:noProof/>
                    </w:rPr>
                  </w:rPrChange>
                </w:rPr>
                <mc:AlternateContent>
                  <mc:Choice Requires="wps">
                    <w:drawing>
                      <wp:anchor distT="0" distB="0" distL="114300" distR="114300" simplePos="0" relativeHeight="251669504" behindDoc="0" locked="0" layoutInCell="1" allowOverlap="1" wp14:anchorId="162C92F5" wp14:editId="470E8B8F">
                        <wp:simplePos x="0" y="0"/>
                        <wp:positionH relativeFrom="column">
                          <wp:posOffset>1064895</wp:posOffset>
                        </wp:positionH>
                        <wp:positionV relativeFrom="paragraph">
                          <wp:posOffset>17145</wp:posOffset>
                        </wp:positionV>
                        <wp:extent cx="190500" cy="219075"/>
                        <wp:effectExtent l="0" t="0" r="19050" b="28575"/>
                        <wp:wrapNone/>
                        <wp:docPr id="5" name="Text Box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356AA" w:rsidRDefault="006356AA" w:rsidP="006356AA">
                                    <w:ins w:id="77" w:author="NELSON MICHAEL J" w:date="2017-03-17T14:21:00Z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CC9D2BE" wp14:editId="65A6D056">
                                            <wp:extent cx="0" cy="0"/>
                                            <wp:effectExtent l="0" t="0" r="0" b="0"/>
                                            <wp:docPr id="9" name="Picture 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0" cy="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ins>
                                    <w:ins w:id="78" w:author="NELSON MICHAEL J" w:date="2017-03-17T14:22:00Z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B936342" wp14:editId="7053CA05">
                                            <wp:extent cx="0" cy="0"/>
                                            <wp:effectExtent l="0" t="0" r="0" b="0"/>
                                            <wp:docPr id="10" name="Picture 10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2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0" cy="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ins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id="_x0000_s1037" type="#_x0000_t202" style="position:absolute;margin-left:83.85pt;margin-top:1.35pt;width:15pt;height:1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bGQIgIAAEsEAAAOAAAAZHJzL2Uyb0RvYy54bWysVNtu2zAMfR+wfxD0vtgx4rUx4hRdugwD&#10;ugvQ7gNkWY6FSaImKbGzrx8lp2l2exnmB4EUqUPykPTqZtSKHITzEkxN57OcEmE4tNLsavrlcfvq&#10;mhIfmGmZAiNqehSe3qxfvlgNthIF9KBa4QiCGF8NtqZ9CLbKMs97oZmfgRUGjR04zQKqbpe1jg2I&#10;rlVW5PnrbADXWgdceI+3d5ORrhN+1wkePnWdF4GommJuIZ0unU08s/WKVTvHbC/5KQ32D1loJg0G&#10;PUPdscDI3snfoLTkDjx0YcZBZ9B1kotUA1Yzz3+p5qFnVqRakBxvzzT5/wfLPx4+OyLbmpaUGKax&#10;RY9iDOQNjKSI7AzWV+j0YNEtjHiNXU6VensP/KsnBjY9Mztx6xwMvWAtZjePL7OLpxOOjyDN8AFa&#10;DMP2ARLQ2DkdqUMyCKJjl47nzsRUeAy5zMscLRxNBSpXZYrAqqfH1vnwToAmUaipw8YncHa49yEm&#10;w6onlxjLg5LtViqVFLdrNsqRA8Mh2abvhP6TmzJkqOmyLMqp/r9C5On7E4SWAaddSV3T67MTqyJr&#10;b02bZjEwqSYZU1bmRGNkbuIwjM2Y+jVPJEeOG2iPSKyDabpxG1HowX2nZMDJrqn/tmdOUKLeG2zO&#10;cr5YxFVIyqK8KlBxl5bm0sIMR6iaBkomcRPS+kTiDNxiEzuZCH7O5JQzTmzi/bRdcSUu9eT1/A9Y&#10;/wAAAP//AwBQSwMEFAAGAAgAAAAhAKGiXYDdAAAACAEAAA8AAABkcnMvZG93bnJldi54bWxMj8FO&#10;wzAQRO9I/IO1SFwQdUhR0oY4FUICwa0UBFc33iYR8TrYbhr+ns0JTqunGc3OlJvJ9mJEHzpHCm4W&#10;CQik2pmOGgXvb4/XKxAhajK6d4QKfjDApjo/K3Vh3IlecdzFRnAIhUIraGMcCilD3aLVYeEGJNYO&#10;zlsdGX0jjdcnDre9TJMkk1Z3xB9aPeBDi/XX7mgVrG6fx8/wstx+1NmhX8erfHz69kpdXkz3dyAi&#10;TvHPDHN9rg4Vd9q7I5kgeuYsz9mqIOUz6+uZ9wqWeQqyKuX/AdUvAAAA//8DAFBLAQItABQABgAI&#10;AAAAIQC2gziS/gAAAOEBAAATAAAAAAAAAAAAAAAAAAAAAABbQ29udGVudF9UeXBlc10ueG1sUEsB&#10;Ai0AFAAGAAgAAAAhADj9If/WAAAAlAEAAAsAAAAAAAAAAAAAAAAALwEAAF9yZWxzLy5yZWxzUEsB&#10;Ai0AFAAGAAgAAAAhAHp5sZAiAgAASwQAAA4AAAAAAAAAAAAAAAAALgIAAGRycy9lMm9Eb2MueG1s&#10;UEsBAi0AFAAGAAgAAAAhAKGiXYDdAAAACAEAAA8AAAAAAAAAAAAAAAAAfAQAAGRycy9kb3ducmV2&#10;LnhtbFBLBQYAAAAABAAEAPMAAACGBQAAAAA=&#10;">
                        <v:textbox>
                          <w:txbxContent>
                            <w:p w:rsidR="006356AA" w:rsidRDefault="006356AA" w:rsidP="006356AA">
                              <w:ins w:id="94" w:author="NELSON MICHAEL J" w:date="2017-03-17T14:21:00Z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CC9D2BE" wp14:editId="65A6D056">
                                      <wp:extent cx="0" cy="0"/>
                                      <wp:effectExtent l="0" t="0" r="0" b="0"/>
                                      <wp:docPr id="9" name="Picture 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ins>
                              <w:ins w:id="95" w:author="NELSON MICHAEL J" w:date="2017-03-17T14:22:00Z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B936342" wp14:editId="7053CA05">
                                      <wp:extent cx="0" cy="0"/>
                                      <wp:effectExtent l="0" t="0" r="0" b="0"/>
                                      <wp:docPr id="10" name="Picture 1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ins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</w:ins>
            <w:r>
              <w:rPr>
                <w:sz w:val="24"/>
              </w:rPr>
              <w:t>Major                                      Minor</w:t>
            </w:r>
          </w:p>
        </w:tc>
      </w:tr>
      <w:tr w:rsidR="006356AA" w:rsidTr="008E3F2C">
        <w:tc>
          <w:tcPr>
            <w:tcW w:w="3708" w:type="dxa"/>
          </w:tcPr>
          <w:p w:rsidR="006356AA" w:rsidRDefault="006356AA">
            <w:pPr>
              <w:spacing w:line="360" w:lineRule="auto"/>
              <w:rPr>
                <w:sz w:val="24"/>
              </w:rPr>
              <w:pPrChange w:id="79" w:author="NELSON MICHAEL J" w:date="2017-03-17T14:18:00Z">
                <w:pPr>
                  <w:spacing w:after="200" w:line="360" w:lineRule="auto"/>
                  <w:jc w:val="center"/>
                </w:pPr>
              </w:pPrChange>
            </w:pPr>
            <w:r>
              <w:rPr>
                <w:sz w:val="24"/>
              </w:rPr>
              <w:t>Estimated Cost of the Project (</w:t>
            </w:r>
            <w:proofErr w:type="spellStart"/>
            <w:r>
              <w:rPr>
                <w:sz w:val="24"/>
              </w:rPr>
              <w:t>Rs</w:t>
            </w:r>
            <w:proofErr w:type="spellEnd"/>
            <w:r>
              <w:rPr>
                <w:sz w:val="24"/>
              </w:rPr>
              <w:t>.)</w:t>
            </w:r>
          </w:p>
        </w:tc>
        <w:tc>
          <w:tcPr>
            <w:tcW w:w="5868" w:type="dxa"/>
          </w:tcPr>
          <w:p w:rsidR="006356AA" w:rsidRDefault="006356AA" w:rsidP="008E3F2C">
            <w:pPr>
              <w:spacing w:line="360" w:lineRule="auto"/>
              <w:rPr>
                <w:sz w:val="24"/>
              </w:rPr>
            </w:pPr>
          </w:p>
        </w:tc>
      </w:tr>
      <w:tr w:rsidR="006356AA" w:rsidTr="008E3F2C">
        <w:tc>
          <w:tcPr>
            <w:tcW w:w="3708" w:type="dxa"/>
          </w:tcPr>
          <w:p w:rsidR="006356AA" w:rsidRDefault="006356AA">
            <w:pPr>
              <w:spacing w:line="360" w:lineRule="auto"/>
              <w:rPr>
                <w:sz w:val="24"/>
              </w:rPr>
              <w:pPrChange w:id="80" w:author="NELSON MICHAEL J" w:date="2017-03-17T14:18:00Z">
                <w:pPr>
                  <w:spacing w:after="200" w:line="360" w:lineRule="auto"/>
                  <w:jc w:val="center"/>
                </w:pPr>
              </w:pPrChange>
            </w:pPr>
            <w:r>
              <w:rPr>
                <w:sz w:val="24"/>
              </w:rPr>
              <w:t>Estimated Duration of the Project (months)</w:t>
            </w:r>
          </w:p>
        </w:tc>
        <w:tc>
          <w:tcPr>
            <w:tcW w:w="5868" w:type="dxa"/>
          </w:tcPr>
          <w:p w:rsidR="006356AA" w:rsidRDefault="006356AA" w:rsidP="008E3F2C">
            <w:pPr>
              <w:spacing w:line="360" w:lineRule="auto"/>
              <w:rPr>
                <w:sz w:val="24"/>
              </w:rPr>
            </w:pPr>
          </w:p>
        </w:tc>
      </w:tr>
    </w:tbl>
    <w:p w:rsidR="006356AA" w:rsidRDefault="006356AA">
      <w:pPr>
        <w:rPr>
          <w:ins w:id="81" w:author="NELSON MICHAEL J" w:date="2017-03-17T15:27:00Z"/>
          <w:sz w:val="28"/>
        </w:rPr>
        <w:pPrChange w:id="82" w:author="NELSON MICHAEL J" w:date="2017-03-17T15:27:00Z">
          <w:pPr>
            <w:jc w:val="center"/>
          </w:pPr>
        </w:pPrChange>
      </w:pPr>
    </w:p>
    <w:p w:rsidR="006356AA" w:rsidRPr="009A17E7" w:rsidDel="009A17E7" w:rsidRDefault="006356AA">
      <w:pPr>
        <w:rPr>
          <w:del w:id="83" w:author="NELSON MICHAEL J" w:date="2017-03-17T15:29:00Z"/>
          <w:sz w:val="24"/>
          <w:rPrChange w:id="84" w:author="NELSON MICHAEL J" w:date="2017-03-17T15:28:00Z">
            <w:rPr>
              <w:del w:id="85" w:author="NELSON MICHAEL J" w:date="2017-03-17T15:29:00Z"/>
              <w:sz w:val="28"/>
            </w:rPr>
          </w:rPrChange>
        </w:rPr>
        <w:pPrChange w:id="86" w:author="NELSON MICHAEL J" w:date="2017-03-17T15:27:00Z">
          <w:pPr>
            <w:jc w:val="center"/>
          </w:pPr>
        </w:pPrChange>
      </w:pPr>
    </w:p>
    <w:p w:rsidR="006356AA" w:rsidRDefault="006356AA" w:rsidP="006356AA">
      <w:pPr>
        <w:jc w:val="center"/>
        <w:rPr>
          <w:sz w:val="28"/>
        </w:rPr>
      </w:pPr>
      <w:r>
        <w:rPr>
          <w:sz w:val="28"/>
        </w:rPr>
        <w:t>Declaration</w:t>
      </w:r>
    </w:p>
    <w:p w:rsidR="006356AA" w:rsidRPr="005A1FE1" w:rsidRDefault="006356AA">
      <w:pPr>
        <w:spacing w:line="360" w:lineRule="auto"/>
        <w:jc w:val="both"/>
        <w:rPr>
          <w:sz w:val="24"/>
        </w:rPr>
        <w:pPrChange w:id="87" w:author="NELSON MICHAEL J" w:date="2017-03-17T14:53:00Z">
          <w:pPr>
            <w:jc w:val="both"/>
          </w:pPr>
        </w:pPrChange>
      </w:pPr>
      <w:ins w:id="88" w:author="Ramya B" w:date="2017-03-14T15:49:00Z">
        <w:r>
          <w:rPr>
            <w:sz w:val="24"/>
          </w:rPr>
          <w:t xml:space="preserve">I agree that all the information provided by me is true and </w:t>
        </w:r>
      </w:ins>
      <w:ins w:id="89" w:author="Ramya B" w:date="2017-03-14T15:50:00Z">
        <w:r>
          <w:rPr>
            <w:sz w:val="24"/>
          </w:rPr>
          <w:t xml:space="preserve">I agree to conduct </w:t>
        </w:r>
      </w:ins>
      <w:ins w:id="90" w:author="NELSON MICHAEL J" w:date="2017-03-17T15:30:00Z">
        <w:r>
          <w:rPr>
            <w:sz w:val="24"/>
          </w:rPr>
          <w:t xml:space="preserve">the project </w:t>
        </w:r>
      </w:ins>
      <w:ins w:id="91" w:author="Ramya B" w:date="2017-03-14T15:50:00Z">
        <w:r>
          <w:rPr>
            <w:sz w:val="24"/>
          </w:rPr>
          <w:t xml:space="preserve">in a professional </w:t>
        </w:r>
      </w:ins>
      <w:ins w:id="92" w:author="NELSON MICHAEL J" w:date="2017-03-17T15:30:00Z">
        <w:r>
          <w:rPr>
            <w:sz w:val="24"/>
          </w:rPr>
          <w:t xml:space="preserve">and </w:t>
        </w:r>
      </w:ins>
      <w:ins w:id="93" w:author="Ramya B" w:date="2017-03-14T15:50:00Z">
        <w:r>
          <w:rPr>
            <w:sz w:val="24"/>
          </w:rPr>
          <w:t>ethical manner</w:t>
        </w:r>
      </w:ins>
      <w:ins w:id="94" w:author="Ramya B" w:date="2017-03-14T15:51:00Z">
        <w:r>
          <w:rPr>
            <w:sz w:val="24"/>
          </w:rPr>
          <w:t xml:space="preserve"> and abide by </w:t>
        </w:r>
        <w:del w:id="95" w:author="NELSON MICHAEL J" w:date="2017-03-17T15:30:00Z">
          <w:r w:rsidDel="002421CF">
            <w:rPr>
              <w:sz w:val="24"/>
            </w:rPr>
            <w:delText>the</w:delText>
          </w:r>
        </w:del>
        <w:del w:id="96" w:author="NELSON MICHAEL J" w:date="2017-03-17T15:31:00Z">
          <w:r w:rsidDel="002421CF">
            <w:rPr>
              <w:sz w:val="24"/>
            </w:rPr>
            <w:delText xml:space="preserve"> </w:delText>
          </w:r>
        </w:del>
        <w:r>
          <w:rPr>
            <w:sz w:val="24"/>
          </w:rPr>
          <w:t>research guidelines</w:t>
        </w:r>
      </w:ins>
      <w:r>
        <w:rPr>
          <w:sz w:val="24"/>
        </w:rPr>
        <w:t xml:space="preserve"> of the institution</w:t>
      </w:r>
      <w:ins w:id="97" w:author="Ramya B" w:date="2017-03-14T15:51:00Z">
        <w:r>
          <w:rPr>
            <w:sz w:val="24"/>
          </w:rPr>
          <w:t>.</w:t>
        </w:r>
      </w:ins>
      <w:ins w:id="98" w:author="Ramya B" w:date="2017-03-14T15:50:00Z">
        <w:r>
          <w:rPr>
            <w:sz w:val="24"/>
          </w:rPr>
          <w:t xml:space="preserve"> </w:t>
        </w:r>
      </w:ins>
      <w:ins w:id="99" w:author="NELSON MICHAEL J" w:date="2017-03-17T15:31:00Z">
        <w:r>
          <w:rPr>
            <w:sz w:val="24"/>
          </w:rPr>
          <w:t>I</w:t>
        </w:r>
      </w:ins>
      <w:del w:id="100" w:author="Ramya B" w:date="2017-03-14T15:50:00Z">
        <w:r w:rsidRPr="005A1FE1" w:rsidDel="0010229A">
          <w:rPr>
            <w:sz w:val="24"/>
          </w:rPr>
          <w:delText>I</w:delText>
        </w:r>
      </w:del>
      <w:r w:rsidRPr="005A1FE1">
        <w:rPr>
          <w:sz w:val="24"/>
        </w:rPr>
        <w:t>f any of the above information supplied by me is proved to be incorrect, my project may be cancelled</w:t>
      </w:r>
      <w:ins w:id="101" w:author="Ramya B" w:date="2017-03-14T15:51:00Z">
        <w:r>
          <w:rPr>
            <w:sz w:val="24"/>
          </w:rPr>
          <w:t xml:space="preserve"> and I agree to refund the project grant</w:t>
        </w:r>
      </w:ins>
      <w:del w:id="102" w:author="Ramya B" w:date="2017-03-14T15:51:00Z">
        <w:r w:rsidRPr="005A1FE1" w:rsidDel="0010229A">
          <w:rPr>
            <w:sz w:val="24"/>
          </w:rPr>
          <w:delText>.</w:delText>
        </w:r>
      </w:del>
    </w:p>
    <w:p w:rsidR="006356AA" w:rsidRDefault="006356AA">
      <w:pPr>
        <w:spacing w:line="360" w:lineRule="auto"/>
        <w:jc w:val="both"/>
        <w:rPr>
          <w:ins w:id="103" w:author="NELSON MICHAEL J" w:date="2017-03-17T14:53:00Z"/>
          <w:sz w:val="24"/>
        </w:rPr>
        <w:pPrChange w:id="104" w:author="NELSON MICHAEL J" w:date="2017-03-17T14:53:00Z">
          <w:pPr>
            <w:jc w:val="both"/>
          </w:pPr>
        </w:pPrChange>
      </w:pPr>
    </w:p>
    <w:p w:rsidR="006356AA" w:rsidRPr="005A1FE1" w:rsidRDefault="006356AA">
      <w:pPr>
        <w:spacing w:line="360" w:lineRule="auto"/>
        <w:jc w:val="both"/>
        <w:rPr>
          <w:sz w:val="24"/>
        </w:rPr>
        <w:pPrChange w:id="105" w:author="NELSON MICHAEL J" w:date="2017-03-17T14:53:00Z">
          <w:pPr>
            <w:jc w:val="both"/>
          </w:pPr>
        </w:pPrChange>
      </w:pPr>
      <w:r w:rsidRPr="005A1FE1">
        <w:rPr>
          <w:sz w:val="24"/>
        </w:rPr>
        <w:t xml:space="preserve">Place          </w:t>
      </w:r>
      <w:r w:rsidRPr="005A1FE1">
        <w:rPr>
          <w:sz w:val="24"/>
        </w:rPr>
        <w:tab/>
      </w:r>
      <w:r w:rsidRPr="005A1FE1">
        <w:rPr>
          <w:sz w:val="24"/>
        </w:rPr>
        <w:tab/>
      </w:r>
      <w:r w:rsidRPr="005A1FE1">
        <w:rPr>
          <w:sz w:val="24"/>
        </w:rPr>
        <w:tab/>
      </w:r>
      <w:r w:rsidRPr="005A1FE1">
        <w:rPr>
          <w:sz w:val="24"/>
        </w:rPr>
        <w:tab/>
      </w:r>
      <w:r w:rsidRPr="005A1FE1">
        <w:rPr>
          <w:sz w:val="24"/>
        </w:rPr>
        <w:tab/>
      </w:r>
      <w:r w:rsidRPr="005A1FE1">
        <w:rPr>
          <w:sz w:val="24"/>
        </w:rPr>
        <w:tab/>
      </w:r>
      <w:r w:rsidRPr="005A1FE1">
        <w:rPr>
          <w:sz w:val="24"/>
        </w:rPr>
        <w:tab/>
      </w:r>
      <w:r w:rsidRPr="005A1FE1">
        <w:rPr>
          <w:sz w:val="24"/>
        </w:rPr>
        <w:tab/>
        <w:t>Signature</w:t>
      </w:r>
    </w:p>
    <w:p w:rsidR="006356AA" w:rsidRPr="005A1FE1" w:rsidRDefault="006356AA">
      <w:pPr>
        <w:spacing w:line="360" w:lineRule="auto"/>
        <w:jc w:val="both"/>
        <w:rPr>
          <w:sz w:val="24"/>
        </w:rPr>
        <w:pPrChange w:id="106" w:author="NELSON MICHAEL J" w:date="2017-03-17T14:53:00Z">
          <w:pPr>
            <w:jc w:val="both"/>
          </w:pPr>
        </w:pPrChange>
      </w:pPr>
      <w:r w:rsidRPr="005A1FE1">
        <w:rPr>
          <w:sz w:val="24"/>
        </w:rPr>
        <w:t xml:space="preserve">Date </w:t>
      </w:r>
    </w:p>
    <w:p w:rsidR="006356AA" w:rsidRDefault="006356AA" w:rsidP="006356AA">
      <w:pPr>
        <w:jc w:val="both"/>
        <w:rPr>
          <w:b/>
          <w:sz w:val="24"/>
        </w:rPr>
      </w:pPr>
    </w:p>
    <w:p w:rsidR="00A20F0C" w:rsidRDefault="00A20F0C"/>
    <w:sectPr w:rsidR="00A20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6AA"/>
    <w:rsid w:val="0024628E"/>
    <w:rsid w:val="006356AA"/>
    <w:rsid w:val="00A2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6AA"/>
    <w:rPr>
      <w:rFonts w:ascii="Times New Roman" w:hAnsi="Times New Roman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56AA"/>
    <w:pPr>
      <w:spacing w:after="0" w:line="240" w:lineRule="auto"/>
    </w:pPr>
    <w:rPr>
      <w:rFonts w:ascii="Times New Roman" w:hAnsi="Times New Roman" w:cs="Times New Roman"/>
      <w:sz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5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6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6AA"/>
    <w:rPr>
      <w:rFonts w:ascii="Times New Roman" w:hAnsi="Times New Roman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56AA"/>
    <w:pPr>
      <w:spacing w:after="0" w:line="240" w:lineRule="auto"/>
    </w:pPr>
    <w:rPr>
      <w:rFonts w:ascii="Times New Roman" w:hAnsi="Times New Roman" w:cs="Times New Roman"/>
      <w:sz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5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6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Sarjun</dc:creator>
  <cp:lastModifiedBy>Sarjun</cp:lastModifiedBy>
  <cp:revision>2</cp:revision>
  <dcterms:created xsi:type="dcterms:W3CDTF">2017-04-02T21:58:00Z</dcterms:created>
  <dcterms:modified xsi:type="dcterms:W3CDTF">2017-04-02T22:07:00Z</dcterms:modified>
</cp:coreProperties>
</file>